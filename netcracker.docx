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C33" w:rsidRDefault="00A42C33" w:rsidP="00A42C33">
      <w:pPr>
        <w:ind w:left="360"/>
      </w:pPr>
      <w:r>
        <w:t>17.10.18</w:t>
      </w:r>
    </w:p>
    <w:p w:rsidR="00A42C33" w:rsidRDefault="00A42C33" w:rsidP="00A42C33">
      <w:pPr>
        <w:ind w:left="360"/>
      </w:pPr>
      <w:r>
        <w:t>Самостоятельно пройденные темы повторить.</w:t>
      </w:r>
    </w:p>
    <w:p w:rsidR="001904B8" w:rsidRPr="00EB2841" w:rsidRDefault="00A42C33" w:rsidP="00A42C33">
      <w:pPr>
        <w:ind w:left="360"/>
      </w:pPr>
      <w:r>
        <w:t xml:space="preserve">Чекнуть </w:t>
      </w:r>
      <w:r w:rsidRPr="00A42C33">
        <w:rPr>
          <w:lang w:val="en-US"/>
        </w:rPr>
        <w:t>Boxing</w:t>
      </w:r>
      <w:r w:rsidRPr="00EB2841">
        <w:t>/</w:t>
      </w:r>
      <w:r w:rsidRPr="00A42C33">
        <w:rPr>
          <w:lang w:val="en-US"/>
        </w:rPr>
        <w:t>Unboxing</w:t>
      </w:r>
      <w:r w:rsidRPr="00EB2841">
        <w:t xml:space="preserve">; </w:t>
      </w:r>
    </w:p>
    <w:p w:rsidR="00A42C33" w:rsidRDefault="00A42C33" w:rsidP="00A42C33">
      <w:pPr>
        <w:pStyle w:val="a3"/>
        <w:numPr>
          <w:ilvl w:val="0"/>
          <w:numId w:val="2"/>
        </w:numPr>
      </w:pPr>
      <w:r>
        <w:t>ООП:</w:t>
      </w:r>
    </w:p>
    <w:p w:rsidR="00A42C33" w:rsidRDefault="00A42C33" w:rsidP="00A42C33">
      <w:pPr>
        <w:ind w:left="360"/>
      </w:pPr>
      <w:r>
        <w:t>Основные понятия</w:t>
      </w:r>
    </w:p>
    <w:p w:rsidR="00A42C33" w:rsidRDefault="00A42C33" w:rsidP="00A42C33">
      <w:pPr>
        <w:ind w:left="360"/>
      </w:pPr>
      <w:r>
        <w:t>Классы объявляют новый ссылочный тип и определяют его реализацию.</w:t>
      </w:r>
    </w:p>
    <w:p w:rsidR="00A42C33" w:rsidRDefault="00A42C33" w:rsidP="00A42C33">
      <w:pPr>
        <w:ind w:left="360"/>
      </w:pPr>
      <w:r>
        <w:t>Виды</w:t>
      </w:r>
      <w:r w:rsidRPr="00A42C33">
        <w:t xml:space="preserve">: </w:t>
      </w:r>
      <w:r>
        <w:t>Вложенный</w:t>
      </w:r>
      <w:r w:rsidRPr="00A42C33">
        <w:t>(</w:t>
      </w:r>
      <w:r>
        <w:rPr>
          <w:lang w:val="en-US"/>
        </w:rPr>
        <w:t>member</w:t>
      </w:r>
      <w:r w:rsidRPr="00A42C33">
        <w:t xml:space="preserve"> </w:t>
      </w:r>
      <w:r>
        <w:rPr>
          <w:lang w:val="en-US"/>
        </w:rPr>
        <w:t>class</w:t>
      </w:r>
      <w:r>
        <w:t xml:space="preserve"> – внутри класса</w:t>
      </w:r>
      <w:r w:rsidRPr="00A42C33">
        <w:t xml:space="preserve">, </w:t>
      </w:r>
      <w:r>
        <w:rPr>
          <w:lang w:val="en-US"/>
        </w:rPr>
        <w:t>local</w:t>
      </w:r>
      <w:r w:rsidRPr="00A42C33">
        <w:t xml:space="preserve"> </w:t>
      </w:r>
      <w:r>
        <w:rPr>
          <w:lang w:val="en-US"/>
        </w:rPr>
        <w:t>class</w:t>
      </w:r>
      <w:r w:rsidRPr="00A42C33">
        <w:t xml:space="preserve"> </w:t>
      </w:r>
      <w:r>
        <w:t>–</w:t>
      </w:r>
      <w:r w:rsidRPr="00A42C33">
        <w:t xml:space="preserve"> </w:t>
      </w:r>
      <w:r>
        <w:t>внутри метода</w:t>
      </w:r>
      <w:r w:rsidRPr="00A42C33">
        <w:t xml:space="preserve">, </w:t>
      </w:r>
      <w:r>
        <w:rPr>
          <w:lang w:val="en-US"/>
        </w:rPr>
        <w:t>anonymous</w:t>
      </w:r>
      <w:r w:rsidRPr="00A42C33">
        <w:t xml:space="preserve"> </w:t>
      </w:r>
      <w:r>
        <w:rPr>
          <w:lang w:val="en-US"/>
        </w:rPr>
        <w:t>class</w:t>
      </w:r>
      <w:r>
        <w:t xml:space="preserve"> – без имени</w:t>
      </w:r>
      <w:r w:rsidRPr="00A42C33">
        <w:t xml:space="preserve">), </w:t>
      </w:r>
      <w:r w:rsidR="007D4DE5">
        <w:t>верх</w:t>
      </w:r>
      <w:r>
        <w:t>него уровня(не вложенный), именованный.</w:t>
      </w:r>
    </w:p>
    <w:p w:rsidR="00354AED" w:rsidRPr="00A42C33" w:rsidRDefault="00354AED" w:rsidP="00A42C33">
      <w:pPr>
        <w:ind w:left="360"/>
      </w:pPr>
      <w:r>
        <w:t>Вложенный:</w:t>
      </w:r>
    </w:p>
    <w:p w:rsidR="00354AED" w:rsidRPr="00354AED" w:rsidRDefault="00A42C33" w:rsidP="00A42C33">
      <w:pPr>
        <w:ind w:left="36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24025" cy="11049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4AED">
        <w:rPr>
          <w:lang w:val="en-US"/>
        </w:rPr>
        <w:br w:type="textWrapping" w:clear="all"/>
      </w:r>
    </w:p>
    <w:p w:rsidR="00354AED" w:rsidRDefault="00354AED" w:rsidP="00A42C33">
      <w:pPr>
        <w:ind w:left="360"/>
        <w:rPr>
          <w:noProof/>
          <w:lang w:eastAsia="ru-RU"/>
        </w:rPr>
      </w:pPr>
      <w:r>
        <w:t>Анонимный:</w:t>
      </w:r>
      <w:r w:rsidRPr="00354AED">
        <w:rPr>
          <w:noProof/>
          <w:lang w:eastAsia="ru-RU"/>
        </w:rPr>
        <w:t xml:space="preserve"> </w:t>
      </w:r>
    </w:p>
    <w:p w:rsidR="00354AED" w:rsidRPr="00354AED" w:rsidRDefault="00354AED" w:rsidP="00A42C33">
      <w:pPr>
        <w:ind w:left="360"/>
      </w:pPr>
      <w:r>
        <w:rPr>
          <w:noProof/>
          <w:lang w:eastAsia="ru-RU"/>
        </w:rPr>
        <w:drawing>
          <wp:inline distT="0" distB="0" distL="0" distR="0" wp14:anchorId="471350B1" wp14:editId="0FEE315C">
            <wp:extent cx="2343150" cy="88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C6" w:rsidRDefault="000124C6" w:rsidP="00A42C33">
      <w:pPr>
        <w:ind w:left="360"/>
      </w:pPr>
    </w:p>
    <w:p w:rsidR="000124C6" w:rsidRDefault="000124C6" w:rsidP="00A42C33">
      <w:pPr>
        <w:ind w:left="360"/>
      </w:pPr>
      <w:r>
        <w:t>Любой класс – наследник Обджект. Содержит поля и методы. Часто встречаются анонимные классы.</w:t>
      </w:r>
    </w:p>
    <w:p w:rsidR="000124C6" w:rsidRPr="007D4DE5" w:rsidRDefault="000124C6" w:rsidP="00A42C33">
      <w:pPr>
        <w:ind w:left="360"/>
        <w:rPr>
          <w:lang w:val="en-US"/>
        </w:rPr>
      </w:pPr>
      <w:r>
        <w:t xml:space="preserve">Видимость регулируется модификаторами доступа. </w:t>
      </w:r>
      <w:r>
        <w:rPr>
          <w:lang w:val="en-US"/>
        </w:rPr>
        <w:t>Public</w:t>
      </w:r>
      <w:r w:rsidRPr="007D4DE5">
        <w:rPr>
          <w:lang w:val="en-US"/>
        </w:rPr>
        <w:t xml:space="preserve">, </w:t>
      </w:r>
      <w:r>
        <w:rPr>
          <w:lang w:val="en-US"/>
        </w:rPr>
        <w:t>private</w:t>
      </w:r>
      <w:r w:rsidRPr="007D4DE5">
        <w:rPr>
          <w:lang w:val="en-US"/>
        </w:rPr>
        <w:t xml:space="preserve">, </w:t>
      </w:r>
      <w:r>
        <w:rPr>
          <w:lang w:val="en-US"/>
        </w:rPr>
        <w:t>package</w:t>
      </w:r>
      <w:r w:rsidRPr="007D4DE5">
        <w:rPr>
          <w:lang w:val="en-US"/>
        </w:rPr>
        <w:t xml:space="preserve">, </w:t>
      </w:r>
      <w:r>
        <w:rPr>
          <w:lang w:val="en-US"/>
        </w:rPr>
        <w:t>protected</w:t>
      </w:r>
      <w:r w:rsidRPr="007D4DE5">
        <w:rPr>
          <w:lang w:val="en-US"/>
        </w:rPr>
        <w:t xml:space="preserve">; </w:t>
      </w:r>
    </w:p>
    <w:p w:rsidR="000124C6" w:rsidRPr="007D4DE5" w:rsidRDefault="000124C6" w:rsidP="00A42C33">
      <w:pPr>
        <w:ind w:left="360"/>
        <w:rPr>
          <w:lang w:val="en-US"/>
        </w:rPr>
      </w:pPr>
      <w:r>
        <w:rPr>
          <w:lang w:val="en-US"/>
        </w:rPr>
        <w:t>Public</w:t>
      </w:r>
      <w:r w:rsidRPr="007D4DE5">
        <w:rPr>
          <w:lang w:val="en-US"/>
        </w:rPr>
        <w:t xml:space="preserve"> – </w:t>
      </w:r>
      <w:r>
        <w:t>доступ</w:t>
      </w:r>
      <w:r w:rsidRPr="007D4DE5">
        <w:rPr>
          <w:lang w:val="en-US"/>
        </w:rPr>
        <w:t xml:space="preserve"> </w:t>
      </w:r>
      <w:r>
        <w:t>отовсюду</w:t>
      </w:r>
      <w:r w:rsidRPr="007D4DE5">
        <w:rPr>
          <w:lang w:val="en-US"/>
        </w:rPr>
        <w:t>.</w:t>
      </w:r>
    </w:p>
    <w:p w:rsidR="000124C6" w:rsidRDefault="000124C6" w:rsidP="00A42C33">
      <w:pPr>
        <w:ind w:left="360"/>
      </w:pPr>
      <w:r>
        <w:rPr>
          <w:lang w:val="en-US"/>
        </w:rPr>
        <w:t>Private</w:t>
      </w:r>
      <w:r>
        <w:t xml:space="preserve"> – доступ только из текущего класса.</w:t>
      </w:r>
    </w:p>
    <w:p w:rsidR="000124C6" w:rsidRDefault="000124C6" w:rsidP="00A42C33">
      <w:pPr>
        <w:ind w:left="360"/>
      </w:pPr>
      <w:r>
        <w:rPr>
          <w:lang w:val="en-US"/>
        </w:rPr>
        <w:t>Package</w:t>
      </w:r>
      <w:r>
        <w:t xml:space="preserve"> – в рамках пакета. </w:t>
      </w:r>
    </w:p>
    <w:p w:rsidR="000124C6" w:rsidRDefault="000124C6" w:rsidP="000124C6">
      <w:pPr>
        <w:ind w:firstLine="360"/>
      </w:pPr>
      <w:r>
        <w:rPr>
          <w:lang w:val="en-US"/>
        </w:rPr>
        <w:t>Protected</w:t>
      </w:r>
      <w:r w:rsidRPr="000124C6">
        <w:t xml:space="preserve"> – </w:t>
      </w:r>
      <w:r>
        <w:t>в пакете и классы-наследники.</w:t>
      </w:r>
    </w:p>
    <w:p w:rsidR="00D63BC2" w:rsidRDefault="00D63BC2" w:rsidP="007D5184">
      <w:pPr>
        <w:ind w:firstLine="360"/>
        <w:rPr>
          <w:lang w:val="en-US"/>
        </w:rPr>
      </w:pPr>
      <w:r>
        <w:t>Интерфейсы</w:t>
      </w:r>
      <w:r>
        <w:rPr>
          <w:lang w:val="en-US"/>
        </w:rPr>
        <w:t>:</w:t>
      </w:r>
    </w:p>
    <w:p w:rsidR="007D5184" w:rsidRPr="00D63BC2" w:rsidRDefault="00D63BC2" w:rsidP="007D5184">
      <w:pPr>
        <w:ind w:firstLine="360"/>
        <w:rPr>
          <w:lang w:val="en-US"/>
        </w:rPr>
      </w:pPr>
      <w:r w:rsidRPr="00D63BC2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101483B5" wp14:editId="636C2E35">
            <wp:extent cx="3838575" cy="3276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33" w:rsidRDefault="00A42C33" w:rsidP="00A42C33">
      <w:pPr>
        <w:ind w:firstLine="360"/>
      </w:pPr>
    </w:p>
    <w:p w:rsidR="00354AED" w:rsidRDefault="00354AED" w:rsidP="00354AED">
      <w:pPr>
        <w:pStyle w:val="a3"/>
        <w:numPr>
          <w:ilvl w:val="0"/>
          <w:numId w:val="3"/>
        </w:numPr>
      </w:pPr>
      <w:r>
        <w:t xml:space="preserve">Нет множественного наследования. </w:t>
      </w:r>
    </w:p>
    <w:p w:rsidR="00354AED" w:rsidRDefault="00354AED" w:rsidP="00354AED">
      <w:pPr>
        <w:pStyle w:val="a3"/>
        <w:numPr>
          <w:ilvl w:val="0"/>
          <w:numId w:val="3"/>
        </w:numPr>
      </w:pPr>
      <w:r>
        <w:t>Члены класса – унаследованные и определенные в классе члены</w:t>
      </w:r>
    </w:p>
    <w:p w:rsidR="00354AED" w:rsidRDefault="00354AED" w:rsidP="00354AED">
      <w:pPr>
        <w:pStyle w:val="a3"/>
        <w:numPr>
          <w:ilvl w:val="0"/>
          <w:numId w:val="3"/>
        </w:numPr>
      </w:pPr>
      <w:r>
        <w:t>Новые поля могут скрывать поля суперклассов</w:t>
      </w:r>
      <w:r w:rsidR="007D4DE5" w:rsidRPr="007D4DE5">
        <w:t xml:space="preserve"> </w:t>
      </w:r>
      <w:r w:rsidR="007D4DE5">
        <w:t>и</w:t>
      </w:r>
      <w:r>
        <w:t xml:space="preserve"> суперинтерфейсов</w:t>
      </w:r>
    </w:p>
    <w:p w:rsidR="00354AED" w:rsidRDefault="00354AED" w:rsidP="00354AED">
      <w:pPr>
        <w:pStyle w:val="a3"/>
        <w:numPr>
          <w:ilvl w:val="0"/>
          <w:numId w:val="3"/>
        </w:numPr>
      </w:pPr>
      <w:r>
        <w:t>Новые методы могут скры</w:t>
      </w:r>
      <w:r w:rsidR="007D4DE5">
        <w:t>вать, реализовывать или перегруж</w:t>
      </w:r>
      <w:r>
        <w:t>ать методы суперкласса</w:t>
      </w:r>
    </w:p>
    <w:p w:rsidR="00354AED" w:rsidRDefault="00354AED" w:rsidP="00354AED">
      <w:pPr>
        <w:pStyle w:val="a3"/>
        <w:numPr>
          <w:ilvl w:val="0"/>
          <w:numId w:val="3"/>
        </w:numPr>
      </w:pPr>
      <w:r>
        <w:t>Вложенные классы мб статичскими и внутренними</w:t>
      </w:r>
    </w:p>
    <w:p w:rsidR="00354AED" w:rsidRDefault="009905E9" w:rsidP="00354AED">
      <w:r>
        <w:t>Полиморфизм – вариация поведения в зависимости от конкретной реализации в рамках единого контракта.</w:t>
      </w:r>
    </w:p>
    <w:p w:rsidR="009905E9" w:rsidRDefault="009905E9" w:rsidP="00354AED">
      <w:pPr>
        <w:rPr>
          <w:lang w:val="en-US"/>
        </w:rPr>
      </w:pPr>
      <w:r>
        <w:rPr>
          <w:lang w:val="en-US"/>
        </w:rPr>
        <w:t xml:space="preserve">Private,static final – </w:t>
      </w:r>
      <w:r>
        <w:t>не</w:t>
      </w:r>
      <w:r w:rsidRPr="007D4DE5">
        <w:rPr>
          <w:lang w:val="en-US"/>
        </w:rPr>
        <w:t xml:space="preserve"> </w:t>
      </w:r>
      <w:r>
        <w:t>полиморфны</w:t>
      </w:r>
      <w:r w:rsidRPr="007D4DE5">
        <w:rPr>
          <w:lang w:val="en-US"/>
        </w:rPr>
        <w:t xml:space="preserve">. </w:t>
      </w:r>
    </w:p>
    <w:p w:rsidR="00EB2841" w:rsidRPr="00E07F1E" w:rsidRDefault="00EB2841" w:rsidP="00354AED">
      <w:pPr>
        <w:rPr>
          <w:lang w:val="en-US"/>
        </w:rPr>
      </w:pPr>
    </w:p>
    <w:p w:rsidR="00490D5B" w:rsidRPr="00E07F1E" w:rsidRDefault="00490D5B" w:rsidP="00354AED">
      <w:pPr>
        <w:rPr>
          <w:lang w:val="en-US"/>
        </w:rPr>
      </w:pPr>
    </w:p>
    <w:p w:rsidR="0073443F" w:rsidRDefault="0073443F" w:rsidP="00354AED">
      <w:pPr>
        <w:rPr>
          <w:lang w:val="en-US"/>
        </w:rPr>
      </w:pPr>
    </w:p>
    <w:p w:rsidR="0073443F" w:rsidRDefault="0073443F" w:rsidP="00354AED">
      <w:pPr>
        <w:rPr>
          <w:lang w:val="en-US"/>
        </w:rPr>
      </w:pPr>
    </w:p>
    <w:p w:rsidR="0073443F" w:rsidRDefault="0073443F" w:rsidP="00354AED">
      <w:pPr>
        <w:rPr>
          <w:lang w:val="en-US"/>
        </w:rPr>
      </w:pPr>
    </w:p>
    <w:p w:rsidR="0073443F" w:rsidRDefault="0073443F" w:rsidP="00354AED">
      <w:pPr>
        <w:rPr>
          <w:lang w:val="en-US"/>
        </w:rPr>
      </w:pPr>
    </w:p>
    <w:p w:rsidR="0073443F" w:rsidRDefault="0073443F" w:rsidP="00354AED">
      <w:pPr>
        <w:rPr>
          <w:lang w:val="en-US"/>
        </w:rPr>
      </w:pPr>
    </w:p>
    <w:p w:rsidR="0073443F" w:rsidRDefault="0073443F" w:rsidP="00354AED">
      <w:pPr>
        <w:rPr>
          <w:lang w:val="en-US"/>
        </w:rPr>
      </w:pPr>
    </w:p>
    <w:p w:rsidR="0073443F" w:rsidRDefault="0073443F" w:rsidP="00354AED">
      <w:pPr>
        <w:rPr>
          <w:lang w:val="en-US"/>
        </w:rPr>
      </w:pPr>
    </w:p>
    <w:p w:rsidR="0073443F" w:rsidRDefault="0073443F" w:rsidP="00354AED">
      <w:pPr>
        <w:rPr>
          <w:lang w:val="en-US"/>
        </w:rPr>
      </w:pPr>
    </w:p>
    <w:p w:rsidR="0073443F" w:rsidRDefault="0073443F" w:rsidP="00354AED">
      <w:pPr>
        <w:rPr>
          <w:lang w:val="en-US"/>
        </w:rPr>
      </w:pPr>
    </w:p>
    <w:p w:rsidR="00490D5B" w:rsidRPr="00490D5B" w:rsidRDefault="00490D5B" w:rsidP="00354AED">
      <w:r>
        <w:lastRenderedPageBreak/>
        <w:t>24.10.18.</w:t>
      </w:r>
    </w:p>
    <w:p w:rsidR="00EB2841" w:rsidRDefault="00490D5B" w:rsidP="00354AED">
      <w:r>
        <w:t>Загрузка классов:</w:t>
      </w:r>
    </w:p>
    <w:p w:rsidR="00490D5B" w:rsidRDefault="00490D5B" w:rsidP="00354AED">
      <w:r>
        <w:rPr>
          <w:noProof/>
          <w:lang w:eastAsia="ru-RU"/>
        </w:rPr>
        <w:drawing>
          <wp:inline distT="0" distB="0" distL="0" distR="0" wp14:anchorId="5F6F2585" wp14:editId="6DFB05C6">
            <wp:extent cx="3334374" cy="32845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859" cy="328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5B" w:rsidRDefault="00490D5B" w:rsidP="00354AED"/>
    <w:p w:rsidR="00490D5B" w:rsidRDefault="00490D5B" w:rsidP="00354AED">
      <w:r>
        <w:rPr>
          <w:noProof/>
          <w:lang w:eastAsia="ru-RU"/>
        </w:rPr>
        <w:drawing>
          <wp:inline distT="0" distB="0" distL="0" distR="0" wp14:anchorId="52DEC14D" wp14:editId="16645A01">
            <wp:extent cx="3284524" cy="22178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667" cy="221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5B" w:rsidRDefault="00490D5B" w:rsidP="00354AED"/>
    <w:p w:rsidR="00490D5B" w:rsidRPr="00E07F1E" w:rsidRDefault="00490D5B" w:rsidP="00490D5B">
      <w:pPr>
        <w:pStyle w:val="a3"/>
        <w:numPr>
          <w:ilvl w:val="0"/>
          <w:numId w:val="4"/>
        </w:numPr>
      </w:pPr>
      <w:r w:rsidRPr="00490D5B">
        <w:rPr>
          <w:lang w:val="en-US"/>
        </w:rPr>
        <w:t>Enum</w:t>
      </w:r>
      <w:r w:rsidRPr="00490D5B">
        <w:t xml:space="preserve">  - </w:t>
      </w:r>
      <w:r>
        <w:t xml:space="preserve">нельзя создать экземпляр, но в </w:t>
      </w:r>
      <w:r w:rsidRPr="00490D5B">
        <w:rPr>
          <w:lang w:val="en-US"/>
        </w:rPr>
        <w:t>java</w:t>
      </w:r>
      <w:r w:rsidRPr="00490D5B">
        <w:t xml:space="preserve"> </w:t>
      </w:r>
      <w:r>
        <w:t>выглядешь будет как класс.</w:t>
      </w:r>
    </w:p>
    <w:p w:rsidR="00490D5B" w:rsidRDefault="00490D5B" w:rsidP="00354AE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34D1B2" wp14:editId="155D77ED">
            <wp:extent cx="3048000" cy="1962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3A" w:rsidRDefault="003F463A" w:rsidP="00354AED">
      <w:r w:rsidRPr="003F463A">
        <w:t>.</w:t>
      </w:r>
      <w:r>
        <w:rPr>
          <w:lang w:val="en-US"/>
        </w:rPr>
        <w:t>values</w:t>
      </w:r>
      <w:r w:rsidRPr="003F463A">
        <w:t>()</w:t>
      </w:r>
      <w:r>
        <w:t xml:space="preserve"> – возвращает значения</w:t>
      </w:r>
      <w:r w:rsidRPr="003F463A">
        <w:t>; .</w:t>
      </w:r>
      <w:r>
        <w:rPr>
          <w:lang w:val="en-US"/>
        </w:rPr>
        <w:t>ordinal</w:t>
      </w:r>
      <w:r w:rsidRPr="003F463A">
        <w:t xml:space="preserve">() – </w:t>
      </w:r>
      <w:r>
        <w:t>выводит порядковый номер элемента</w:t>
      </w:r>
      <w:r w:rsidRPr="003F463A">
        <w:t>;</w:t>
      </w:r>
    </w:p>
    <w:p w:rsidR="003F463A" w:rsidRDefault="003F463A" w:rsidP="00354AED">
      <w:r>
        <w:rPr>
          <w:noProof/>
          <w:lang w:eastAsia="ru-RU"/>
        </w:rPr>
        <w:drawing>
          <wp:inline distT="0" distB="0" distL="0" distR="0" wp14:anchorId="523CBA73" wp14:editId="6D9E974D">
            <wp:extent cx="3251398" cy="2071512"/>
            <wp:effectExtent l="0" t="0" r="635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3780" cy="207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1E" w:rsidRDefault="00E07F1E" w:rsidP="00354AED"/>
    <w:p w:rsidR="00E07F1E" w:rsidRDefault="00E07F1E" w:rsidP="00E07F1E">
      <w:pPr>
        <w:rPr>
          <w:ins w:id="0" w:author="Пользователь Windows" w:date="2018-10-24T15:02:00Z"/>
        </w:rPr>
      </w:pPr>
      <w:r>
        <w:t xml:space="preserve">При компиляции : создается класс </w:t>
      </w:r>
      <w:r>
        <w:rPr>
          <w:lang w:val="en-US"/>
        </w:rPr>
        <w:t>final</w:t>
      </w:r>
      <w:r w:rsidRPr="003F463A">
        <w:t xml:space="preserve"> </w:t>
      </w:r>
      <w:r>
        <w:rPr>
          <w:lang w:val="en-US"/>
        </w:rPr>
        <w:t>abstract</w:t>
      </w:r>
      <w:r w:rsidRPr="003F463A">
        <w:t xml:space="preserve"> </w:t>
      </w:r>
      <w:r>
        <w:rPr>
          <w:lang w:val="en-US"/>
        </w:rPr>
        <w:t>Temp</w:t>
      </w:r>
      <w:r w:rsidRPr="003F463A">
        <w:t xml:space="preserve"> </w:t>
      </w:r>
      <w:r>
        <w:rPr>
          <w:lang w:val="en-US"/>
        </w:rPr>
        <w:t>extends</w:t>
      </w:r>
      <w:r w:rsidRPr="003F463A">
        <w:t xml:space="preserve"> </w:t>
      </w:r>
      <w:r>
        <w:rPr>
          <w:lang w:val="en-US"/>
        </w:rPr>
        <w:t>Enum</w:t>
      </w:r>
      <w:r w:rsidRPr="003F463A">
        <w:t>;</w:t>
      </w:r>
    </w:p>
    <w:p w:rsidR="001F0C96" w:rsidRPr="00E23C2F" w:rsidRDefault="001F0C96" w:rsidP="00E07F1E"/>
    <w:p w:rsidR="009037F0" w:rsidRPr="00E23C2F" w:rsidRDefault="009037F0" w:rsidP="00E07F1E"/>
    <w:p w:rsidR="009037F0" w:rsidRDefault="009037F0" w:rsidP="009037F0">
      <w:r>
        <w:rPr>
          <w:lang w:val="en-US"/>
        </w:rPr>
        <w:t>Java</w:t>
      </w:r>
      <w:r w:rsidRPr="00D3704B">
        <w:t xml:space="preserve"> </w:t>
      </w:r>
      <w:r>
        <w:t>делится на:</w:t>
      </w:r>
    </w:p>
    <w:p w:rsidR="009037F0" w:rsidRPr="00D3704B" w:rsidRDefault="009037F0" w:rsidP="009037F0">
      <w:r w:rsidRPr="00D3704B">
        <w:t>1)</w:t>
      </w:r>
      <w:r>
        <w:rPr>
          <w:lang w:val="en-US"/>
        </w:rPr>
        <w:t>SE</w:t>
      </w:r>
      <w:r>
        <w:t xml:space="preserve"> – основы языка</w:t>
      </w:r>
    </w:p>
    <w:p w:rsidR="009037F0" w:rsidRPr="00D3704B" w:rsidRDefault="009037F0" w:rsidP="009037F0">
      <w:r w:rsidRPr="00D3704B">
        <w:t>2)</w:t>
      </w:r>
      <w:r>
        <w:rPr>
          <w:lang w:val="en-US"/>
        </w:rPr>
        <w:t>EE</w:t>
      </w:r>
      <w:r w:rsidRPr="00D3704B">
        <w:t xml:space="preserve"> – </w:t>
      </w:r>
      <w:r>
        <w:t xml:space="preserve">сервлеты, апплеты, </w:t>
      </w:r>
      <w:r>
        <w:rPr>
          <w:lang w:val="en-US"/>
        </w:rPr>
        <w:t>jsp</w:t>
      </w:r>
      <w:r w:rsidRPr="00D3704B">
        <w:t>,</w:t>
      </w:r>
      <w:r>
        <w:t xml:space="preserve"> </w:t>
      </w:r>
      <w:r>
        <w:rPr>
          <w:lang w:val="en-US"/>
        </w:rPr>
        <w:t>JPA</w:t>
      </w:r>
      <w:r w:rsidRPr="00D3704B">
        <w:t>, …</w:t>
      </w:r>
      <w:r>
        <w:t xml:space="preserve">. Для коммерческих приложений. </w:t>
      </w:r>
      <w:r>
        <w:rPr>
          <w:lang w:val="en-US"/>
        </w:rPr>
        <w:t>WEBLOGIC</w:t>
      </w:r>
      <w:r w:rsidRPr="00D3704B">
        <w:t xml:space="preserve">, </w:t>
      </w:r>
      <w:r>
        <w:rPr>
          <w:lang w:val="en-US"/>
        </w:rPr>
        <w:t>Glassfish</w:t>
      </w:r>
      <w:r w:rsidRPr="00D3704B">
        <w:t xml:space="preserve">, </w:t>
      </w:r>
      <w:r>
        <w:rPr>
          <w:lang w:val="en-US"/>
        </w:rPr>
        <w:t>Jboss</w:t>
      </w:r>
      <w:r w:rsidRPr="00D3704B">
        <w:t xml:space="preserve"> </w:t>
      </w:r>
      <w:r>
        <w:t>–</w:t>
      </w:r>
      <w:r w:rsidRPr="00D3704B">
        <w:t xml:space="preserve"> </w:t>
      </w:r>
      <w:r>
        <w:t>устаревает.</w:t>
      </w:r>
    </w:p>
    <w:p w:rsidR="009037F0" w:rsidRDefault="009037F0" w:rsidP="009037F0">
      <w:r w:rsidRPr="00D3704B">
        <w:t>3)</w:t>
      </w:r>
      <w:r>
        <w:rPr>
          <w:lang w:val="en-US"/>
        </w:rPr>
        <w:t>ME</w:t>
      </w:r>
      <w:r>
        <w:t xml:space="preserve"> – девайсы.</w:t>
      </w:r>
    </w:p>
    <w:p w:rsidR="009037F0" w:rsidRPr="009037F0" w:rsidRDefault="009037F0" w:rsidP="009037F0">
      <w:r>
        <w:t xml:space="preserve">Компиляция программы </w:t>
      </w:r>
      <w:r>
        <w:rPr>
          <w:lang w:val="en-US"/>
        </w:rPr>
        <w:t>java</w:t>
      </w:r>
      <w:r w:rsidRPr="00346EF2">
        <w:t>:</w:t>
      </w:r>
      <w:r w:rsidRPr="00346EF2">
        <w:br/>
      </w:r>
      <w:r>
        <w:t xml:space="preserve">код – </w:t>
      </w:r>
      <w:r>
        <w:rPr>
          <w:lang w:val="en-US"/>
        </w:rPr>
        <w:t>compile</w:t>
      </w:r>
      <w:r w:rsidRPr="00346EF2">
        <w:t xml:space="preserve"> </w:t>
      </w:r>
      <w:r>
        <w:t>–</w:t>
      </w:r>
      <w:r w:rsidRPr="00346EF2">
        <w:t xml:space="preserve"> </w:t>
      </w:r>
      <w:r>
        <w:t xml:space="preserve">байт код – </w:t>
      </w:r>
      <w:r>
        <w:rPr>
          <w:lang w:val="en-US"/>
        </w:rPr>
        <w:t>JVM</w:t>
      </w:r>
      <w:r w:rsidRPr="00346EF2">
        <w:t xml:space="preserve"> ;</w:t>
      </w:r>
    </w:p>
    <w:p w:rsidR="009037F0" w:rsidRPr="009037F0" w:rsidRDefault="009037F0" w:rsidP="009037F0">
      <w:r>
        <w:rPr>
          <w:lang w:val="en-US"/>
        </w:rPr>
        <w:t>Test</w:t>
      </w:r>
      <w:r w:rsidRPr="009037F0">
        <w:t>.</w:t>
      </w:r>
      <w:r>
        <w:rPr>
          <w:lang w:val="en-US"/>
        </w:rPr>
        <w:t>java</w:t>
      </w:r>
      <w:r w:rsidRPr="009037F0">
        <w:t xml:space="preserve"> -&gt; </w:t>
      </w:r>
      <w:r>
        <w:rPr>
          <w:lang w:val="en-US"/>
        </w:rPr>
        <w:t>Test</w:t>
      </w:r>
      <w:r w:rsidRPr="009037F0">
        <w:t>.</w:t>
      </w:r>
      <w:r>
        <w:rPr>
          <w:lang w:val="en-US"/>
        </w:rPr>
        <w:t>class</w:t>
      </w:r>
      <w:r w:rsidRPr="009037F0">
        <w:t>;</w:t>
      </w:r>
    </w:p>
    <w:p w:rsidR="009037F0" w:rsidRPr="00346EF2" w:rsidRDefault="009037F0" w:rsidP="009037F0">
      <w:r>
        <w:t xml:space="preserve">Часто исполняемы код </w:t>
      </w:r>
      <w:r>
        <w:rPr>
          <w:lang w:val="en-US"/>
        </w:rPr>
        <w:t>jvm</w:t>
      </w:r>
      <w:r w:rsidRPr="00346EF2">
        <w:t xml:space="preserve"> </w:t>
      </w:r>
      <w:r>
        <w:t xml:space="preserve">может скомпилировать : </w:t>
      </w:r>
      <w:r>
        <w:rPr>
          <w:lang w:val="en-US"/>
        </w:rPr>
        <w:t>JIT</w:t>
      </w:r>
      <w:r w:rsidRPr="00346EF2">
        <w:t>(</w:t>
      </w:r>
      <w:r>
        <w:rPr>
          <w:lang w:val="en-US"/>
        </w:rPr>
        <w:t>just</w:t>
      </w:r>
      <w:r w:rsidRPr="00346EF2">
        <w:t xml:space="preserve"> </w:t>
      </w:r>
      <w:r>
        <w:rPr>
          <w:lang w:val="en-US"/>
        </w:rPr>
        <w:t>in</w:t>
      </w:r>
      <w:r w:rsidRPr="00346EF2">
        <w:t xml:space="preserve"> </w:t>
      </w:r>
      <w:r>
        <w:rPr>
          <w:lang w:val="en-US"/>
        </w:rPr>
        <w:t>time</w:t>
      </w:r>
      <w:r w:rsidRPr="00346EF2">
        <w:t xml:space="preserve">) </w:t>
      </w:r>
      <w:r>
        <w:t>.</w:t>
      </w:r>
    </w:p>
    <w:p w:rsidR="009037F0" w:rsidRDefault="009037F0" w:rsidP="009037F0">
      <w:r>
        <w:rPr>
          <w:b/>
          <w:lang w:val="en-US"/>
        </w:rPr>
        <w:t>Class</w:t>
      </w:r>
      <w:r w:rsidRPr="00346EF2">
        <w:rPr>
          <w:b/>
        </w:rPr>
        <w:t xml:space="preserve"> </w:t>
      </w:r>
      <w:r>
        <w:rPr>
          <w:b/>
          <w:lang w:val="en-US"/>
        </w:rPr>
        <w:t>loader</w:t>
      </w:r>
      <w:r w:rsidRPr="00346EF2">
        <w:rPr>
          <w:b/>
        </w:rPr>
        <w:t xml:space="preserve"> </w:t>
      </w:r>
      <w:r>
        <w:t>идет</w:t>
      </w:r>
      <w:r w:rsidRPr="00346EF2">
        <w:t xml:space="preserve"> </w:t>
      </w:r>
      <w:r>
        <w:t>в</w:t>
      </w:r>
      <w:r w:rsidRPr="00346EF2">
        <w:t xml:space="preserve"> </w:t>
      </w:r>
      <w:r>
        <w:rPr>
          <w:lang w:val="en-US"/>
        </w:rPr>
        <w:t>class</w:t>
      </w:r>
      <w:r w:rsidRPr="00346EF2">
        <w:t xml:space="preserve"> </w:t>
      </w:r>
      <w:r>
        <w:rPr>
          <w:lang w:val="en-US"/>
        </w:rPr>
        <w:t>path</w:t>
      </w:r>
      <w:r w:rsidRPr="00346EF2">
        <w:t xml:space="preserve"> </w:t>
      </w:r>
      <w:r>
        <w:t xml:space="preserve">берет там классы. </w:t>
      </w:r>
    </w:p>
    <w:p w:rsidR="009037F0" w:rsidRDefault="009037F0" w:rsidP="009037F0"/>
    <w:p w:rsidR="009037F0" w:rsidRPr="00346EF2" w:rsidRDefault="009037F0" w:rsidP="009037F0">
      <w:pPr>
        <w:rPr>
          <w:lang w:val="en-US"/>
        </w:rPr>
      </w:pPr>
      <w:r>
        <w:rPr>
          <w:lang w:val="en-US"/>
        </w:rPr>
        <w:lastRenderedPageBreak/>
        <w:t>Garbage Collector</w:t>
      </w:r>
    </w:p>
    <w:p w:rsidR="009037F0" w:rsidRDefault="009037F0" w:rsidP="00E07F1E">
      <w:pPr>
        <w:rPr>
          <w:lang w:val="en-US"/>
        </w:rPr>
      </w:pPr>
    </w:p>
    <w:p w:rsidR="009037F0" w:rsidRDefault="00E23C2F" w:rsidP="00E23C2F">
      <w:pPr>
        <w:jc w:val="center"/>
        <w:rPr>
          <w:b/>
          <w:sz w:val="32"/>
          <w:szCs w:val="32"/>
          <w:lang w:val="en-US"/>
        </w:rPr>
      </w:pPr>
      <w:r w:rsidRPr="00E23C2F">
        <w:rPr>
          <w:b/>
          <w:sz w:val="32"/>
          <w:szCs w:val="32"/>
          <w:lang w:val="en-US"/>
        </w:rPr>
        <w:t>STRING</w:t>
      </w:r>
    </w:p>
    <w:p w:rsidR="00E23C2F" w:rsidRDefault="00E23C2F" w:rsidP="00E23C2F">
      <w:pPr>
        <w:rPr>
          <w:sz w:val="24"/>
          <w:szCs w:val="24"/>
          <w:lang w:val="en-US"/>
        </w:rPr>
      </w:pPr>
      <w:r w:rsidRPr="00E23C2F">
        <w:rPr>
          <w:sz w:val="24"/>
          <w:szCs w:val="24"/>
          <w:lang w:val="en-US"/>
        </w:rPr>
        <w:t>String</w:t>
      </w:r>
      <w:r>
        <w:rPr>
          <w:sz w:val="24"/>
          <w:szCs w:val="24"/>
          <w:lang w:val="en-US"/>
        </w:rPr>
        <w:t>, StringBuffer, StringBuilder;</w:t>
      </w:r>
    </w:p>
    <w:p w:rsidR="00E23C2F" w:rsidRDefault="00E23C2F" w:rsidP="00E23C2F">
      <w:pPr>
        <w:rPr>
          <w:sz w:val="24"/>
          <w:szCs w:val="24"/>
          <w:lang w:val="en-US"/>
        </w:rPr>
      </w:pPr>
    </w:p>
    <w:p w:rsidR="00E23C2F" w:rsidRPr="00B3366E" w:rsidRDefault="00E23C2F" w:rsidP="00E23C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 </w:t>
      </w:r>
      <w:r w:rsidRPr="00B3366E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неизменяемый</w:t>
      </w:r>
      <w:r w:rsidRPr="00B3366E">
        <w:rPr>
          <w:sz w:val="24"/>
          <w:szCs w:val="24"/>
          <w:lang w:val="en-US"/>
        </w:rPr>
        <w:t xml:space="preserve">. </w:t>
      </w:r>
    </w:p>
    <w:p w:rsidR="00E23C2F" w:rsidRPr="00E23C2F" w:rsidRDefault="00E23C2F" w:rsidP="00E23C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 - threadSafe</w:t>
      </w:r>
      <w:r w:rsidRPr="00E23C2F">
        <w:rPr>
          <w:sz w:val="24"/>
          <w:szCs w:val="24"/>
          <w:lang w:val="en-US"/>
        </w:rPr>
        <w:t xml:space="preserve"> </w:t>
      </w:r>
    </w:p>
    <w:p w:rsidR="00E23C2F" w:rsidRDefault="00E23C2F" w:rsidP="00E23C2F">
      <w:pPr>
        <w:rPr>
          <w:b/>
          <w:lang w:val="en-US"/>
        </w:rPr>
      </w:pPr>
    </w:p>
    <w:p w:rsidR="00352225" w:rsidRDefault="00352225" w:rsidP="00E23C2F">
      <w:pPr>
        <w:rPr>
          <w:b/>
          <w:lang w:val="en-US"/>
        </w:rPr>
      </w:pPr>
      <w:r>
        <w:rPr>
          <w:b/>
          <w:lang w:val="en-US"/>
        </w:rPr>
        <w:t xml:space="preserve">StringBuilder- </w:t>
      </w:r>
      <w:r>
        <w:rPr>
          <w:b/>
        </w:rPr>
        <w:t>изменяемы</w:t>
      </w:r>
      <w:r w:rsidRPr="00B3366E">
        <w:rPr>
          <w:b/>
          <w:lang w:val="en-US"/>
        </w:rPr>
        <w:t xml:space="preserve">. </w:t>
      </w:r>
      <w:r>
        <w:rPr>
          <w:b/>
          <w:lang w:val="en-US"/>
        </w:rPr>
        <w:br/>
        <w:t>StringBuffer – mutable thread-safe;</w:t>
      </w:r>
    </w:p>
    <w:p w:rsidR="00352225" w:rsidRDefault="00352225" w:rsidP="00E23C2F">
      <w:pPr>
        <w:rPr>
          <w:b/>
          <w:lang w:val="en-US"/>
        </w:rPr>
      </w:pPr>
      <w:r>
        <w:rPr>
          <w:b/>
          <w:lang w:val="en-US"/>
        </w:rPr>
        <w:t>StringTokenizer</w:t>
      </w:r>
      <w:r w:rsidR="004A648A">
        <w:rPr>
          <w:b/>
          <w:lang w:val="en-US"/>
        </w:rPr>
        <w:t xml:space="preserve"> vs .split():</w:t>
      </w:r>
    </w:p>
    <w:p w:rsidR="004A648A" w:rsidRDefault="004A648A" w:rsidP="00E23C2F">
      <w:pPr>
        <w:rPr>
          <w:b/>
        </w:rPr>
      </w:pPr>
      <w:r>
        <w:rPr>
          <w:b/>
        </w:rPr>
        <w:t>1 – быстрый , парсит данные, устаревший.</w:t>
      </w:r>
    </w:p>
    <w:p w:rsidR="004A648A" w:rsidRDefault="004A648A" w:rsidP="00E23C2F">
      <w:pPr>
        <w:rPr>
          <w:b/>
        </w:rPr>
      </w:pPr>
      <w:r>
        <w:rPr>
          <w:b/>
        </w:rPr>
        <w:t xml:space="preserve">2 – меддерживает </w:t>
      </w:r>
      <w:r>
        <w:rPr>
          <w:b/>
          <w:lang w:val="en-US"/>
        </w:rPr>
        <w:t>RegEx</w:t>
      </w:r>
      <w:r>
        <w:rPr>
          <w:b/>
        </w:rPr>
        <w:t>, возвращает массив, но медленнее</w:t>
      </w:r>
    </w:p>
    <w:p w:rsidR="00417433" w:rsidRDefault="00417433" w:rsidP="00E23C2F">
      <w:pPr>
        <w:rPr>
          <w:b/>
        </w:rPr>
      </w:pPr>
    </w:p>
    <w:p w:rsidR="00417433" w:rsidRDefault="00417433" w:rsidP="00E23C2F">
      <w:pPr>
        <w:rPr>
          <w:b/>
          <w:lang w:val="en-US"/>
        </w:rPr>
      </w:pPr>
      <w:r>
        <w:rPr>
          <w:b/>
          <w:lang w:val="en-US"/>
        </w:rPr>
        <w:t>Pattern</w:t>
      </w:r>
      <w:r w:rsidRPr="00417433">
        <w:rPr>
          <w:b/>
        </w:rPr>
        <w:t xml:space="preserve"> – </w:t>
      </w:r>
      <w:r>
        <w:rPr>
          <w:b/>
        </w:rPr>
        <w:t xml:space="preserve">позвояет искать взхождения строк/подстрок по шаблонам.  </w:t>
      </w:r>
      <w:r>
        <w:rPr>
          <w:b/>
          <w:lang w:val="en-US"/>
        </w:rPr>
        <w:t>Matcher;</w:t>
      </w:r>
    </w:p>
    <w:p w:rsidR="00417433" w:rsidRDefault="00417433" w:rsidP="00E23C2F">
      <w:pPr>
        <w:rPr>
          <w:b/>
          <w:lang w:val="en-US"/>
        </w:rPr>
      </w:pPr>
      <w:r>
        <w:rPr>
          <w:b/>
          <w:lang w:val="en-US"/>
        </w:rPr>
        <w:t>String + RegEX check?&gt;&gt;??</w:t>
      </w:r>
    </w:p>
    <w:p w:rsidR="00B3366E" w:rsidRDefault="00B3366E" w:rsidP="00E23C2F">
      <w:pPr>
        <w:rPr>
          <w:b/>
          <w:lang w:val="en-US"/>
        </w:rPr>
      </w:pPr>
    </w:p>
    <w:p w:rsidR="00B3366E" w:rsidRDefault="00B3366E" w:rsidP="00E23C2F">
      <w:pPr>
        <w:rPr>
          <w:b/>
          <w:lang w:val="en-US"/>
        </w:rPr>
      </w:pPr>
    </w:p>
    <w:p w:rsidR="00B3366E" w:rsidRPr="00991E7B" w:rsidRDefault="00B3366E" w:rsidP="00B3366E">
      <w:pPr>
        <w:jc w:val="center"/>
        <w:rPr>
          <w:b/>
          <w:lang w:val="en-US"/>
        </w:rPr>
      </w:pPr>
      <w:r w:rsidRPr="00B3366E">
        <w:rPr>
          <w:b/>
        </w:rPr>
        <w:t>ИСКЛЮЧЕНИЯ</w:t>
      </w:r>
    </w:p>
    <w:p w:rsidR="00B3366E" w:rsidRDefault="00B3366E" w:rsidP="00B3366E">
      <w:pPr>
        <w:rPr>
          <w:b/>
          <w:lang w:val="en-US"/>
        </w:rPr>
      </w:pPr>
    </w:p>
    <w:p w:rsidR="00B3366E" w:rsidRDefault="00B3366E" w:rsidP="00B3366E">
      <w:pPr>
        <w:rPr>
          <w:b/>
          <w:lang w:val="en-US"/>
        </w:rPr>
      </w:pPr>
      <w:r>
        <w:rPr>
          <w:b/>
          <w:lang w:val="en-US"/>
        </w:rPr>
        <w:t xml:space="preserve">Throw new IllegalArgumentException(); - </w:t>
      </w:r>
      <w:r>
        <w:rPr>
          <w:b/>
        </w:rPr>
        <w:t>выдаем</w:t>
      </w:r>
      <w:r w:rsidRPr="00B3366E">
        <w:rPr>
          <w:b/>
          <w:lang w:val="en-US"/>
        </w:rPr>
        <w:t xml:space="preserve"> </w:t>
      </w:r>
      <w:r>
        <w:rPr>
          <w:b/>
        </w:rPr>
        <w:t>исключение</w:t>
      </w:r>
      <w:r>
        <w:rPr>
          <w:b/>
          <w:lang w:val="en-US"/>
        </w:rPr>
        <w:t>.</w:t>
      </w:r>
    </w:p>
    <w:p w:rsidR="00B3366E" w:rsidRDefault="00B3366E" w:rsidP="00B3366E">
      <w:pPr>
        <w:rPr>
          <w:b/>
          <w:lang w:val="en-US"/>
        </w:rPr>
      </w:pPr>
    </w:p>
    <w:p w:rsidR="00B3366E" w:rsidRPr="00991E7B" w:rsidRDefault="00B3366E" w:rsidP="00B3366E">
      <w:pPr>
        <w:rPr>
          <w:b/>
          <w:lang w:val="en-US"/>
        </w:rPr>
      </w:pPr>
      <w:r>
        <w:rPr>
          <w:b/>
        </w:rPr>
        <w:t>Исключения</w:t>
      </w:r>
      <w:r w:rsidRPr="00991E7B">
        <w:rPr>
          <w:b/>
          <w:lang w:val="en-US"/>
        </w:rPr>
        <w:t xml:space="preserve"> -  </w:t>
      </w:r>
      <w:r>
        <w:rPr>
          <w:b/>
        </w:rPr>
        <w:t>тоже</w:t>
      </w:r>
      <w:r w:rsidRPr="00991E7B">
        <w:rPr>
          <w:b/>
          <w:lang w:val="en-US"/>
        </w:rPr>
        <w:t xml:space="preserve"> </w:t>
      </w:r>
      <w:r>
        <w:rPr>
          <w:b/>
        </w:rPr>
        <w:t>объекты</w:t>
      </w:r>
      <w:r w:rsidRPr="00991E7B">
        <w:rPr>
          <w:b/>
          <w:lang w:val="en-US"/>
        </w:rPr>
        <w:t xml:space="preserve">. </w:t>
      </w:r>
    </w:p>
    <w:p w:rsidR="00B3366E" w:rsidRPr="00342D18" w:rsidRDefault="00B3366E" w:rsidP="00B3366E">
      <w:pPr>
        <w:rPr>
          <w:b/>
          <w:lang w:val="en-US"/>
        </w:rPr>
      </w:pPr>
      <w:r>
        <w:rPr>
          <w:b/>
          <w:lang w:val="en-US"/>
        </w:rPr>
        <w:t>Object&lt;- [Throwable]&lt;-Error</w:t>
      </w:r>
      <w:r w:rsidR="00342D18">
        <w:rPr>
          <w:b/>
          <w:lang w:val="en-US"/>
        </w:rPr>
        <w:t xml:space="preserve"> –</w:t>
      </w:r>
      <w:r w:rsidR="00342D18">
        <w:rPr>
          <w:b/>
        </w:rPr>
        <w:t>кидает</w:t>
      </w:r>
      <w:r w:rsidR="00342D18" w:rsidRPr="00342D18">
        <w:rPr>
          <w:b/>
          <w:lang w:val="en-US"/>
        </w:rPr>
        <w:t xml:space="preserve"> </w:t>
      </w:r>
      <w:r w:rsidR="00342D18">
        <w:rPr>
          <w:b/>
        </w:rPr>
        <w:t>сама</w:t>
      </w:r>
      <w:r w:rsidR="00342D18" w:rsidRPr="00342D18">
        <w:rPr>
          <w:b/>
          <w:lang w:val="en-US"/>
        </w:rPr>
        <w:t xml:space="preserve"> </w:t>
      </w:r>
      <w:r w:rsidR="00342D18">
        <w:rPr>
          <w:b/>
          <w:lang w:val="en-US"/>
        </w:rPr>
        <w:t>JVM(StackOverFlow,OutOfMemory)</w:t>
      </w:r>
    </w:p>
    <w:p w:rsidR="00342D18" w:rsidRPr="00342D18" w:rsidRDefault="00342D18" w:rsidP="00B3366E">
      <w:pPr>
        <w:rPr>
          <w:b/>
          <w:lang w:val="en-US"/>
        </w:rPr>
      </w:pPr>
      <w:r>
        <w:rPr>
          <w:b/>
          <w:lang w:val="en-US"/>
        </w:rPr>
        <w:t xml:space="preserve">  [Throwable]&lt;-[Exception] – </w:t>
      </w:r>
      <w:r>
        <w:rPr>
          <w:b/>
        </w:rPr>
        <w:t>проверяемы</w:t>
      </w:r>
      <w:r w:rsidRPr="00342D18">
        <w:rPr>
          <w:b/>
          <w:lang w:val="en-US"/>
        </w:rPr>
        <w:t xml:space="preserve"> </w:t>
      </w:r>
      <w:r>
        <w:rPr>
          <w:b/>
        </w:rPr>
        <w:t>и</w:t>
      </w:r>
      <w:r w:rsidRPr="00342D18">
        <w:rPr>
          <w:b/>
          <w:lang w:val="en-US"/>
        </w:rPr>
        <w:t xml:space="preserve"> </w:t>
      </w:r>
      <w:r>
        <w:rPr>
          <w:b/>
        </w:rPr>
        <w:t>надо</w:t>
      </w:r>
      <w:r w:rsidRPr="00342D18">
        <w:rPr>
          <w:b/>
          <w:lang w:val="en-US"/>
        </w:rPr>
        <w:t xml:space="preserve"> </w:t>
      </w:r>
      <w:r>
        <w:rPr>
          <w:b/>
        </w:rPr>
        <w:t>обрабатывать</w:t>
      </w:r>
      <w:r w:rsidRPr="00342D18">
        <w:rPr>
          <w:b/>
          <w:lang w:val="en-US"/>
        </w:rPr>
        <w:sym w:font="Wingdings" w:char="F0DF"/>
      </w:r>
      <w:r>
        <w:rPr>
          <w:b/>
          <w:lang w:val="en-US"/>
        </w:rPr>
        <w:t>[RuntimeException]</w:t>
      </w:r>
      <w:r w:rsidRPr="00342D18">
        <w:rPr>
          <w:b/>
          <w:lang w:val="en-US"/>
        </w:rPr>
        <w:t xml:space="preserve"> – </w:t>
      </w:r>
      <w:r>
        <w:rPr>
          <w:b/>
        </w:rPr>
        <w:t>не</w:t>
      </w:r>
      <w:r w:rsidRPr="00342D18">
        <w:rPr>
          <w:b/>
          <w:lang w:val="en-US"/>
        </w:rPr>
        <w:t xml:space="preserve"> </w:t>
      </w:r>
      <w:r>
        <w:rPr>
          <w:b/>
          <w:lang w:val="en-US"/>
        </w:rPr>
        <w:t>checked</w:t>
      </w:r>
    </w:p>
    <w:p w:rsidR="000345A1" w:rsidRDefault="000345A1" w:rsidP="00B3366E">
      <w:pPr>
        <w:rPr>
          <w:b/>
          <w:lang w:val="en-US"/>
        </w:rPr>
      </w:pPr>
      <w:r>
        <w:rPr>
          <w:b/>
          <w:lang w:val="en-US"/>
        </w:rPr>
        <w:t xml:space="preserve">Try </w:t>
      </w:r>
      <w:r>
        <w:rPr>
          <w:b/>
        </w:rPr>
        <w:t>с</w:t>
      </w:r>
      <w:r w:rsidRPr="000345A1">
        <w:rPr>
          <w:b/>
          <w:lang w:val="en-US"/>
        </w:rPr>
        <w:t xml:space="preserve"> </w:t>
      </w:r>
      <w:r>
        <w:rPr>
          <w:b/>
        </w:rPr>
        <w:t>ресурсами</w:t>
      </w:r>
      <w:r w:rsidRPr="000345A1">
        <w:rPr>
          <w:b/>
          <w:lang w:val="en-US"/>
        </w:rPr>
        <w:t xml:space="preserve">: </w:t>
      </w:r>
      <w:r>
        <w:rPr>
          <w:b/>
          <w:lang w:val="en-US"/>
        </w:rPr>
        <w:t>try(InputStream is = new InputStream(“”)));</w:t>
      </w:r>
      <w:r w:rsidR="00342D18">
        <w:rPr>
          <w:b/>
          <w:lang w:val="en-US"/>
        </w:rPr>
        <w:tab/>
      </w:r>
      <w:r w:rsidR="00342D18">
        <w:rPr>
          <w:b/>
          <w:lang w:val="en-US"/>
        </w:rPr>
        <w:tab/>
      </w:r>
      <w:r w:rsidR="00342D18">
        <w:rPr>
          <w:b/>
          <w:lang w:val="en-US"/>
        </w:rPr>
        <w:tab/>
      </w:r>
    </w:p>
    <w:p w:rsidR="000345A1" w:rsidRPr="0073443F" w:rsidRDefault="000345A1" w:rsidP="00B3366E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132F4C8" wp14:editId="660192C4">
            <wp:extent cx="4403750" cy="140155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6955" cy="14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D18" w:rsidRPr="0073443F">
        <w:rPr>
          <w:b/>
        </w:rPr>
        <w:tab/>
        <w:t xml:space="preserve">   </w:t>
      </w:r>
    </w:p>
    <w:p w:rsidR="000345A1" w:rsidRPr="0073443F" w:rsidRDefault="000345A1" w:rsidP="00B3366E">
      <w:pPr>
        <w:rPr>
          <w:b/>
        </w:rPr>
      </w:pPr>
    </w:p>
    <w:p w:rsidR="00342D18" w:rsidRPr="00991E7B" w:rsidRDefault="002E5E64" w:rsidP="00B3366E">
      <w:pPr>
        <w:rPr>
          <w:b/>
        </w:rPr>
      </w:pPr>
      <w:r>
        <w:rPr>
          <w:b/>
        </w:rPr>
        <w:t xml:space="preserve">Посмотреть лекцию : </w:t>
      </w:r>
      <w:r>
        <w:rPr>
          <w:b/>
          <w:lang w:val="en-US"/>
        </w:rPr>
        <w:t>bit</w:t>
      </w:r>
      <w:r w:rsidRPr="002E5E64">
        <w:rPr>
          <w:b/>
        </w:rPr>
        <w:t>.</w:t>
      </w:r>
      <w:r>
        <w:rPr>
          <w:b/>
          <w:lang w:val="en-US"/>
        </w:rPr>
        <w:t>ly</w:t>
      </w:r>
      <w:r w:rsidRPr="002E5E64">
        <w:rPr>
          <w:b/>
        </w:rPr>
        <w:t>/2</w:t>
      </w:r>
      <w:r>
        <w:rPr>
          <w:b/>
          <w:lang w:val="en-US"/>
        </w:rPr>
        <w:t>DhkujK</w:t>
      </w:r>
      <w:r>
        <w:rPr>
          <w:b/>
        </w:rPr>
        <w:t xml:space="preserve"> </w:t>
      </w:r>
      <w:r w:rsidR="00342D18" w:rsidRPr="002E5E64">
        <w:rPr>
          <w:b/>
        </w:rPr>
        <w:tab/>
      </w:r>
      <w:r w:rsidR="00342D18" w:rsidRPr="002E5E64">
        <w:rPr>
          <w:b/>
        </w:rPr>
        <w:tab/>
      </w:r>
    </w:p>
    <w:p w:rsidR="00991E7B" w:rsidRPr="00991E7B" w:rsidRDefault="00991E7B" w:rsidP="00B3366E">
      <w:pPr>
        <w:rPr>
          <w:b/>
        </w:rPr>
      </w:pPr>
    </w:p>
    <w:p w:rsidR="00991E7B" w:rsidRPr="00991E7B" w:rsidRDefault="00991E7B" w:rsidP="00B3366E">
      <w:pPr>
        <w:rPr>
          <w:b/>
        </w:rPr>
      </w:pPr>
    </w:p>
    <w:p w:rsidR="00991E7B" w:rsidRPr="00E35418" w:rsidRDefault="00991E7B" w:rsidP="00B3366E">
      <w:pPr>
        <w:rPr>
          <w:b/>
          <w:lang w:val="en-US"/>
        </w:rPr>
      </w:pPr>
      <w:r>
        <w:rPr>
          <w:b/>
          <w:lang w:val="en-US"/>
        </w:rPr>
        <w:t>02.11.18</w:t>
      </w:r>
    </w:p>
    <w:p w:rsidR="00991E7B" w:rsidRPr="00991E7B" w:rsidRDefault="00991E7B" w:rsidP="00991E7B">
      <w:pPr>
        <w:ind w:firstLine="708"/>
        <w:rPr>
          <w:lang w:val="en-US"/>
        </w:rPr>
      </w:pPr>
      <w:r w:rsidRPr="00991E7B">
        <w:rPr>
          <w:lang w:val="en-US"/>
        </w:rPr>
        <w:t>Kafka, elastic search, open shift, hybern,mongo,postgree.</w:t>
      </w:r>
    </w:p>
    <w:p w:rsidR="00991E7B" w:rsidRDefault="00991E7B" w:rsidP="00B3366E">
      <w:pPr>
        <w:rPr>
          <w:b/>
          <w:lang w:val="en-US"/>
        </w:rPr>
      </w:pPr>
      <w:r>
        <w:rPr>
          <w:b/>
          <w:lang w:val="en-US"/>
        </w:rPr>
        <w:t>Object</w:t>
      </w:r>
      <w:r w:rsidRPr="00991E7B">
        <w:rPr>
          <w:lang w:val="en-US"/>
        </w:rPr>
        <w:t>: wait, notify,notifyall, toString, hashcode,equals,clone,getClass,finalize,instance of;</w:t>
      </w:r>
    </w:p>
    <w:p w:rsidR="00991E7B" w:rsidRDefault="00991E7B" w:rsidP="00B3366E">
      <w:pPr>
        <w:rPr>
          <w:b/>
        </w:rPr>
      </w:pPr>
      <w:r>
        <w:rPr>
          <w:b/>
          <w:lang w:val="en-US"/>
        </w:rPr>
        <w:t>Wait</w:t>
      </w:r>
      <w:r w:rsidRPr="00991E7B">
        <w:rPr>
          <w:b/>
        </w:rPr>
        <w:t xml:space="preserve"> – </w:t>
      </w:r>
      <w:r>
        <w:rPr>
          <w:b/>
        </w:rPr>
        <w:t>для многопоточки.Ожидает некоторого условия, Снимает блокировку с объекта.</w:t>
      </w:r>
    </w:p>
    <w:p w:rsidR="00A050F9" w:rsidRPr="00A050F9" w:rsidRDefault="00A050F9" w:rsidP="00B3366E">
      <w:pPr>
        <w:rPr>
          <w:b/>
        </w:rPr>
      </w:pPr>
      <w:r>
        <w:rPr>
          <w:b/>
          <w:lang w:val="en-US"/>
        </w:rPr>
        <w:t>Notify</w:t>
      </w:r>
      <w:r w:rsidRPr="00A050F9">
        <w:rPr>
          <w:b/>
        </w:rPr>
        <w:t xml:space="preserve"> – </w:t>
      </w:r>
      <w:r>
        <w:rPr>
          <w:b/>
        </w:rPr>
        <w:t xml:space="preserve">снимает блокировку, выходит из </w:t>
      </w:r>
      <w:r>
        <w:rPr>
          <w:b/>
          <w:lang w:val="en-US"/>
        </w:rPr>
        <w:t>wait</w:t>
      </w:r>
      <w:r>
        <w:rPr>
          <w:b/>
        </w:rPr>
        <w:t xml:space="preserve"> .</w:t>
      </w:r>
    </w:p>
    <w:p w:rsidR="00A050F9" w:rsidRDefault="00462399" w:rsidP="00B3366E">
      <w:pPr>
        <w:rPr>
          <w:b/>
          <w:lang w:val="en-US"/>
        </w:rPr>
      </w:pPr>
      <w:r>
        <w:rPr>
          <w:b/>
        </w:rPr>
        <w:t>Если</w:t>
      </w:r>
      <w:r w:rsidRPr="00D234B7">
        <w:rPr>
          <w:b/>
          <w:lang w:val="en-US"/>
        </w:rPr>
        <w:t xml:space="preserve"> </w:t>
      </w:r>
      <w:r>
        <w:rPr>
          <w:b/>
        </w:rPr>
        <w:t>переопределили</w:t>
      </w:r>
      <w:r w:rsidRPr="00D234B7">
        <w:rPr>
          <w:b/>
          <w:lang w:val="en-US"/>
        </w:rPr>
        <w:t xml:space="preserve"> </w:t>
      </w:r>
      <w:r>
        <w:rPr>
          <w:b/>
          <w:lang w:val="en-US"/>
        </w:rPr>
        <w:t>equals =&gt;Override hashcode.</w:t>
      </w:r>
    </w:p>
    <w:p w:rsidR="00462399" w:rsidRDefault="00D234B7" w:rsidP="00B3366E">
      <w:pPr>
        <w:rPr>
          <w:b/>
          <w:lang w:val="en-US"/>
        </w:rPr>
      </w:pPr>
      <w:r>
        <w:rPr>
          <w:b/>
          <w:lang w:val="en-US"/>
        </w:rPr>
        <w:t>GB:</w:t>
      </w:r>
    </w:p>
    <w:p w:rsidR="00D234B7" w:rsidRDefault="00D234B7" w:rsidP="00B3366E">
      <w:pPr>
        <w:rPr>
          <w:b/>
          <w:lang w:val="en-US"/>
        </w:rPr>
      </w:pPr>
      <w:r>
        <w:rPr>
          <w:b/>
          <w:lang w:val="en-US"/>
        </w:rPr>
        <w:t xml:space="preserve">3 </w:t>
      </w:r>
      <w:r>
        <w:rPr>
          <w:b/>
        </w:rPr>
        <w:t>поколения</w:t>
      </w:r>
      <w:r w:rsidRPr="00D234B7">
        <w:rPr>
          <w:b/>
          <w:lang w:val="en-US"/>
        </w:rPr>
        <w:t xml:space="preserve"> </w:t>
      </w:r>
      <w:r>
        <w:rPr>
          <w:b/>
          <w:lang w:val="en-US"/>
        </w:rPr>
        <w:t>yoiunt old permanent;</w:t>
      </w:r>
    </w:p>
    <w:p w:rsidR="00D234B7" w:rsidRPr="0073443F" w:rsidRDefault="00D234B7" w:rsidP="00B3366E">
      <w:pPr>
        <w:rPr>
          <w:b/>
          <w:lang w:val="en-US"/>
        </w:rPr>
      </w:pPr>
      <w:r>
        <w:rPr>
          <w:b/>
          <w:lang w:val="en-US"/>
        </w:rPr>
        <w:t>B</w:t>
      </w:r>
      <w:r w:rsidRPr="0073443F">
        <w:rPr>
          <w:b/>
          <w:lang w:val="en-US"/>
        </w:rPr>
        <w:t xml:space="preserve"> </w:t>
      </w:r>
      <w:r>
        <w:rPr>
          <w:b/>
          <w:lang w:val="en-US"/>
        </w:rPr>
        <w:t>permanent</w:t>
      </w:r>
      <w:r w:rsidRPr="0073443F">
        <w:rPr>
          <w:b/>
          <w:lang w:val="en-US"/>
        </w:rPr>
        <w:t xml:space="preserve"> – </w:t>
      </w:r>
      <w:r>
        <w:rPr>
          <w:b/>
          <w:lang w:val="en-US"/>
        </w:rPr>
        <w:t>class</w:t>
      </w:r>
      <w:r w:rsidRPr="0073443F">
        <w:rPr>
          <w:b/>
          <w:lang w:val="en-US"/>
        </w:rPr>
        <w:t>,     ??</w:t>
      </w:r>
      <w:r>
        <w:rPr>
          <w:b/>
        </w:rPr>
        <w:t>константы</w:t>
      </w:r>
      <w:r w:rsidRPr="0073443F">
        <w:rPr>
          <w:b/>
          <w:lang w:val="en-US"/>
        </w:rPr>
        <w:t xml:space="preserve">??? – </w:t>
      </w:r>
      <w:r>
        <w:rPr>
          <w:b/>
        </w:rPr>
        <w:t>НЕ</w:t>
      </w:r>
      <w:r w:rsidRPr="0073443F">
        <w:rPr>
          <w:b/>
          <w:lang w:val="en-US"/>
        </w:rPr>
        <w:t xml:space="preserve"> </w:t>
      </w:r>
      <w:r>
        <w:rPr>
          <w:b/>
        </w:rPr>
        <w:t>ОЧИЩАЕТСЯ</w:t>
      </w:r>
    </w:p>
    <w:p w:rsidR="00D234B7" w:rsidRDefault="00D234B7" w:rsidP="00B3366E">
      <w:pPr>
        <w:rPr>
          <w:b/>
          <w:lang w:val="en-US"/>
        </w:rPr>
      </w:pPr>
      <w:r>
        <w:rPr>
          <w:b/>
          <w:lang w:val="en-US"/>
        </w:rPr>
        <w:t xml:space="preserve">YounG </w:t>
      </w:r>
      <w:r>
        <w:rPr>
          <w:b/>
        </w:rPr>
        <w:t>состоит</w:t>
      </w:r>
      <w:r w:rsidRPr="00D234B7">
        <w:rPr>
          <w:b/>
          <w:lang w:val="en-US"/>
        </w:rPr>
        <w:t xml:space="preserve"> </w:t>
      </w:r>
      <w:r>
        <w:rPr>
          <w:b/>
        </w:rPr>
        <w:t>из</w:t>
      </w:r>
      <w:r w:rsidRPr="00D234B7">
        <w:rPr>
          <w:b/>
          <w:lang w:val="en-US"/>
        </w:rPr>
        <w:t xml:space="preserve"> </w:t>
      </w:r>
      <w:r>
        <w:rPr>
          <w:b/>
          <w:lang w:val="en-US"/>
        </w:rPr>
        <w:t>Eden, Ser1,Ser2(like from-to- space);</w:t>
      </w:r>
    </w:p>
    <w:p w:rsidR="00D234B7" w:rsidRDefault="00D234B7" w:rsidP="00B3366E">
      <w:pPr>
        <w:rPr>
          <w:b/>
        </w:rPr>
      </w:pPr>
      <w:r>
        <w:rPr>
          <w:b/>
          <w:lang w:val="en-US"/>
        </w:rPr>
        <w:t>Minor</w:t>
      </w:r>
      <w:r w:rsidRPr="00D234B7">
        <w:rPr>
          <w:b/>
        </w:rPr>
        <w:t xml:space="preserve"> </w:t>
      </w:r>
      <w:r>
        <w:rPr>
          <w:b/>
          <w:lang w:val="en-US"/>
        </w:rPr>
        <w:t>GB</w:t>
      </w:r>
      <w:r w:rsidRPr="00D234B7">
        <w:rPr>
          <w:b/>
        </w:rPr>
        <w:t xml:space="preserve"> – </w:t>
      </w:r>
      <w:r>
        <w:rPr>
          <w:b/>
        </w:rPr>
        <w:t>только с янг.</w:t>
      </w:r>
    </w:p>
    <w:p w:rsidR="00D234B7" w:rsidRPr="00D234B7" w:rsidRDefault="00D234B7" w:rsidP="00B3366E">
      <w:pPr>
        <w:rPr>
          <w:b/>
          <w:lang w:val="en-US"/>
        </w:rPr>
      </w:pPr>
      <w:r>
        <w:rPr>
          <w:b/>
          <w:lang w:val="en-US"/>
        </w:rPr>
        <w:t>Major GC – old</w:t>
      </w:r>
    </w:p>
    <w:p w:rsidR="00D234B7" w:rsidRDefault="00D234B7" w:rsidP="00B3366E">
      <w:pPr>
        <w:rPr>
          <w:b/>
          <w:lang w:val="en-US"/>
        </w:rPr>
      </w:pPr>
      <w:r>
        <w:rPr>
          <w:b/>
        </w:rPr>
        <w:t>Работа</w:t>
      </w:r>
      <w:r w:rsidRPr="00D234B7">
        <w:rPr>
          <w:b/>
          <w:lang w:val="en-US"/>
        </w:rPr>
        <w:t xml:space="preserve"> </w:t>
      </w:r>
      <w:r>
        <w:rPr>
          <w:b/>
          <w:lang w:val="en-US"/>
        </w:rPr>
        <w:t>Minor GC:</w:t>
      </w:r>
    </w:p>
    <w:p w:rsidR="00D234B7" w:rsidRDefault="00D234B7" w:rsidP="00B3366E">
      <w:pPr>
        <w:rPr>
          <w:b/>
          <w:lang w:val="en-US"/>
        </w:rPr>
      </w:pPr>
      <w:r>
        <w:rPr>
          <w:b/>
          <w:lang w:val="en-US"/>
        </w:rPr>
        <w:t>1)Pause</w:t>
      </w:r>
    </w:p>
    <w:p w:rsidR="00D234B7" w:rsidRDefault="00D234B7" w:rsidP="00B3366E">
      <w:pPr>
        <w:rPr>
          <w:b/>
          <w:lang w:val="en-US"/>
        </w:rPr>
      </w:pPr>
      <w:r>
        <w:rPr>
          <w:b/>
          <w:lang w:val="en-US"/>
        </w:rPr>
        <w:t>2)</w:t>
      </w:r>
      <w:r>
        <w:rPr>
          <w:b/>
        </w:rPr>
        <w:t>Живые</w:t>
      </w:r>
      <w:r w:rsidRPr="00D234B7">
        <w:rPr>
          <w:b/>
          <w:lang w:val="en-US"/>
        </w:rPr>
        <w:t xml:space="preserve"> </w:t>
      </w:r>
      <w:r>
        <w:rPr>
          <w:b/>
        </w:rPr>
        <w:t>из</w:t>
      </w:r>
      <w:r w:rsidRPr="00D234B7">
        <w:rPr>
          <w:b/>
          <w:lang w:val="en-US"/>
        </w:rPr>
        <w:t xml:space="preserve"> </w:t>
      </w:r>
      <w:r>
        <w:rPr>
          <w:b/>
          <w:lang w:val="en-US"/>
        </w:rPr>
        <w:t>eden -&gt; to space</w:t>
      </w:r>
    </w:p>
    <w:p w:rsidR="00D234B7" w:rsidRDefault="00D234B7" w:rsidP="00B3366E">
      <w:pPr>
        <w:rPr>
          <w:b/>
          <w:lang w:val="en-US"/>
        </w:rPr>
      </w:pPr>
      <w:r>
        <w:rPr>
          <w:b/>
          <w:lang w:val="en-US"/>
        </w:rPr>
        <w:t>3)</w:t>
      </w:r>
      <w:r>
        <w:rPr>
          <w:b/>
        </w:rPr>
        <w:t>Из</w:t>
      </w:r>
      <w:r w:rsidRPr="00D234B7">
        <w:rPr>
          <w:b/>
          <w:lang w:val="en-US"/>
        </w:rPr>
        <w:t xml:space="preserve"> </w:t>
      </w:r>
      <w:r>
        <w:rPr>
          <w:b/>
          <w:lang w:val="en-US"/>
        </w:rPr>
        <w:t>from spase -&gt;to space/old Gen;</w:t>
      </w:r>
    </w:p>
    <w:p w:rsidR="00D234B7" w:rsidRDefault="00D234B7" w:rsidP="00B3366E">
      <w:pPr>
        <w:rPr>
          <w:b/>
          <w:lang w:val="en-US"/>
        </w:rPr>
      </w:pPr>
      <w:r>
        <w:rPr>
          <w:b/>
          <w:lang w:val="en-US"/>
        </w:rPr>
        <w:t>4) Clear eden and FROM space;</w:t>
      </w:r>
    </w:p>
    <w:p w:rsidR="00D234B7" w:rsidRDefault="00D234B7" w:rsidP="00B3366E">
      <w:pPr>
        <w:rPr>
          <w:b/>
          <w:lang w:val="en-US"/>
        </w:rPr>
      </w:pPr>
      <w:r>
        <w:rPr>
          <w:b/>
          <w:lang w:val="en-US"/>
        </w:rPr>
        <w:t>5)From space swapt TO space;</w:t>
      </w:r>
    </w:p>
    <w:p w:rsidR="00D234B7" w:rsidRDefault="00D234B7" w:rsidP="00B3366E">
      <w:pPr>
        <w:rPr>
          <w:b/>
          <w:lang w:val="en-US"/>
        </w:rPr>
      </w:pPr>
      <w:r>
        <w:rPr>
          <w:b/>
          <w:lang w:val="en-US"/>
        </w:rPr>
        <w:t>6)Continue;</w:t>
      </w:r>
    </w:p>
    <w:p w:rsidR="00D234B7" w:rsidRDefault="00D234B7" w:rsidP="00B3366E">
      <w:pPr>
        <w:rPr>
          <w:b/>
          <w:lang w:val="en-US"/>
        </w:rPr>
      </w:pPr>
    </w:p>
    <w:p w:rsidR="00D234B7" w:rsidRDefault="00D234B7" w:rsidP="00B3366E">
      <w:pPr>
        <w:rPr>
          <w:b/>
          <w:lang w:val="en-US"/>
        </w:rPr>
      </w:pPr>
      <w:r>
        <w:rPr>
          <w:b/>
          <w:lang w:val="en-US"/>
        </w:rPr>
        <w:lastRenderedPageBreak/>
        <w:t>Major:</w:t>
      </w:r>
    </w:p>
    <w:p w:rsidR="00D234B7" w:rsidRPr="00D234B7" w:rsidRDefault="00D234B7" w:rsidP="00D234B7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Идем по дереву и помечаем живые</w:t>
      </w:r>
    </w:p>
    <w:p w:rsidR="00D234B7" w:rsidRDefault="00D234B7" w:rsidP="00D234B7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Мусорные в конец блока </w:t>
      </w:r>
      <w:r>
        <w:rPr>
          <w:b/>
          <w:lang w:val="en-US"/>
        </w:rPr>
        <w:t>old</w:t>
      </w:r>
      <w:r w:rsidRPr="00D234B7">
        <w:rPr>
          <w:b/>
        </w:rPr>
        <w:t xml:space="preserve"> </w:t>
      </w:r>
      <w:r>
        <w:rPr>
          <w:b/>
          <w:lang w:val="en-US"/>
        </w:rPr>
        <w:t>Gen</w:t>
      </w:r>
      <w:r>
        <w:rPr>
          <w:b/>
        </w:rPr>
        <w:t>.</w:t>
      </w:r>
    </w:p>
    <w:p w:rsidR="00D234B7" w:rsidRPr="00D234B7" w:rsidRDefault="00D234B7" w:rsidP="00D234B7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Очистить все после последнего живого.</w:t>
      </w:r>
    </w:p>
    <w:p w:rsidR="00D234B7" w:rsidRPr="00E35418" w:rsidRDefault="00D234B7" w:rsidP="00B3366E">
      <w:pPr>
        <w:rPr>
          <w:b/>
        </w:rPr>
      </w:pPr>
    </w:p>
    <w:p w:rsidR="00E35418" w:rsidRPr="00E35418" w:rsidRDefault="00E35418" w:rsidP="00B3366E">
      <w:pPr>
        <w:rPr>
          <w:b/>
        </w:rPr>
      </w:pPr>
    </w:p>
    <w:p w:rsidR="00E35418" w:rsidRPr="00CD5BFD" w:rsidRDefault="00E35418" w:rsidP="00E35418">
      <w:pPr>
        <w:jc w:val="center"/>
        <w:rPr>
          <w:b/>
        </w:rPr>
      </w:pPr>
      <w:r w:rsidRPr="00E35418">
        <w:rPr>
          <w:b/>
          <w:lang w:val="en-US"/>
        </w:rPr>
        <w:t>Collections</w:t>
      </w:r>
      <w:r w:rsidRPr="00CD5BFD">
        <w:rPr>
          <w:b/>
        </w:rPr>
        <w:t>:</w:t>
      </w:r>
    </w:p>
    <w:p w:rsidR="00E35418" w:rsidRDefault="00E35418" w:rsidP="00E35418">
      <w:pPr>
        <w:rPr>
          <w:b/>
        </w:rPr>
      </w:pPr>
      <w:r>
        <w:rPr>
          <w:b/>
          <w:lang w:val="en-US"/>
        </w:rPr>
        <w:t>Map</w:t>
      </w:r>
      <w:r w:rsidRPr="00E35418">
        <w:rPr>
          <w:b/>
        </w:rPr>
        <w:t xml:space="preserve"> </w:t>
      </w:r>
      <w:r>
        <w:rPr>
          <w:b/>
        </w:rPr>
        <w:t xml:space="preserve">не от </w:t>
      </w:r>
      <w:r>
        <w:rPr>
          <w:b/>
          <w:lang w:val="en-US"/>
        </w:rPr>
        <w:t>itarable</w:t>
      </w:r>
      <w:r w:rsidRPr="00E35418">
        <w:rPr>
          <w:b/>
        </w:rPr>
        <w:t xml:space="preserve">, </w:t>
      </w:r>
      <w:r>
        <w:rPr>
          <w:b/>
        </w:rPr>
        <w:t xml:space="preserve">поэтому нельзя итерироваться. </w:t>
      </w:r>
    </w:p>
    <w:p w:rsidR="00E35418" w:rsidRPr="005C2B0C" w:rsidRDefault="00E35418" w:rsidP="00E35418">
      <w:pPr>
        <w:rPr>
          <w:b/>
        </w:rPr>
      </w:pPr>
      <w:r>
        <w:rPr>
          <w:b/>
        </w:rPr>
        <w:t>Поэтому берем по ключам</w:t>
      </w:r>
      <w:r w:rsidRPr="00E35418">
        <w:rPr>
          <w:b/>
        </w:rPr>
        <w:t xml:space="preserve"> </w:t>
      </w:r>
      <w:r>
        <w:rPr>
          <w:b/>
          <w:lang w:val="en-US"/>
        </w:rPr>
        <w:t>entrySet</w:t>
      </w:r>
      <w:r w:rsidR="005C2B0C" w:rsidRPr="005C2B0C">
        <w:rPr>
          <w:b/>
        </w:rPr>
        <w:t xml:space="preserve">, </w:t>
      </w:r>
      <w:r w:rsidR="005C2B0C">
        <w:rPr>
          <w:b/>
          <w:lang w:val="en-US"/>
        </w:rPr>
        <w:t>or</w:t>
      </w:r>
      <w:r w:rsidR="005C2B0C" w:rsidRPr="005C2B0C">
        <w:rPr>
          <w:b/>
        </w:rPr>
        <w:t xml:space="preserve"> </w:t>
      </w:r>
      <w:r w:rsidR="005C2B0C">
        <w:rPr>
          <w:b/>
          <w:lang w:val="en-US"/>
        </w:rPr>
        <w:t>values</w:t>
      </w:r>
      <w:r w:rsidR="005C2B0C" w:rsidRPr="005C2B0C">
        <w:rPr>
          <w:b/>
        </w:rPr>
        <w:t xml:space="preserve">() – </w:t>
      </w:r>
      <w:r w:rsidR="005C2B0C">
        <w:rPr>
          <w:b/>
        </w:rPr>
        <w:t xml:space="preserve">возвращает </w:t>
      </w:r>
      <w:r w:rsidR="005C2B0C">
        <w:rPr>
          <w:b/>
          <w:lang w:val="en-US"/>
        </w:rPr>
        <w:t>collection</w:t>
      </w:r>
      <w:r w:rsidR="005C2B0C" w:rsidRPr="005C2B0C">
        <w:rPr>
          <w:b/>
        </w:rPr>
        <w:t xml:space="preserve">, </w:t>
      </w:r>
      <w:r w:rsidR="005C2B0C">
        <w:rPr>
          <w:b/>
          <w:lang w:val="en-US"/>
        </w:rPr>
        <w:t>keySet</w:t>
      </w:r>
      <w:r w:rsidR="005C2B0C" w:rsidRPr="005C2B0C">
        <w:rPr>
          <w:b/>
        </w:rPr>
        <w:t xml:space="preserve">() – </w:t>
      </w:r>
      <w:r w:rsidR="005C2B0C">
        <w:rPr>
          <w:b/>
        </w:rPr>
        <w:t xml:space="preserve">возвращает </w:t>
      </w:r>
      <w:r w:rsidR="005C2B0C">
        <w:rPr>
          <w:b/>
          <w:lang w:val="en-US"/>
        </w:rPr>
        <w:t>Set</w:t>
      </w:r>
      <w:r w:rsidR="005C2B0C" w:rsidRPr="005C2B0C">
        <w:rPr>
          <w:b/>
        </w:rPr>
        <w:t>;</w:t>
      </w:r>
    </w:p>
    <w:p w:rsidR="005C2B0C" w:rsidRDefault="005C2B0C" w:rsidP="00E35418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E94409E" wp14:editId="36E63989">
            <wp:extent cx="3990975" cy="1695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0C" w:rsidRDefault="005C2B0C" w:rsidP="00E35418">
      <w:pPr>
        <w:rPr>
          <w:b/>
          <w:lang w:val="en-US"/>
        </w:rPr>
      </w:pPr>
    </w:p>
    <w:p w:rsidR="005C2B0C" w:rsidRDefault="003901AA" w:rsidP="00E35418">
      <w:pPr>
        <w:rPr>
          <w:b/>
          <w:lang w:val="en-US"/>
        </w:rPr>
      </w:pPr>
      <w:r>
        <w:rPr>
          <w:b/>
          <w:lang w:val="en-US"/>
        </w:rPr>
        <w:t>Set:</w:t>
      </w:r>
    </w:p>
    <w:p w:rsidR="003901AA" w:rsidRDefault="003901AA" w:rsidP="00E35418">
      <w:pPr>
        <w:rPr>
          <w:b/>
          <w:lang w:val="en-US"/>
        </w:rPr>
      </w:pPr>
      <w:r>
        <w:rPr>
          <w:b/>
          <w:lang w:val="en-US"/>
        </w:rPr>
        <w:t>HashSet,TreeSet, LinkedHashSet,CopyOnWriteArraySet;</w:t>
      </w:r>
    </w:p>
    <w:p w:rsidR="00226C63" w:rsidRDefault="00226C63" w:rsidP="00E35418">
      <w:pPr>
        <w:rPr>
          <w:b/>
          <w:lang w:val="en-US"/>
        </w:rPr>
      </w:pPr>
    </w:p>
    <w:p w:rsidR="00226C63" w:rsidRPr="00226C63" w:rsidRDefault="00226C63" w:rsidP="00E35418">
      <w:pPr>
        <w:rPr>
          <w:b/>
        </w:rPr>
      </w:pPr>
      <w:r>
        <w:rPr>
          <w:b/>
          <w:lang w:val="en-US"/>
        </w:rPr>
        <w:t>List</w:t>
      </w:r>
      <w:r w:rsidRPr="00226C63">
        <w:rPr>
          <w:b/>
        </w:rPr>
        <w:t>:</w:t>
      </w:r>
    </w:p>
    <w:p w:rsidR="00226C63" w:rsidRPr="00CD5BFD" w:rsidRDefault="00226C63" w:rsidP="00E35418">
      <w:pPr>
        <w:rPr>
          <w:b/>
        </w:rPr>
      </w:pPr>
      <w:r>
        <w:rPr>
          <w:b/>
        </w:rPr>
        <w:t xml:space="preserve">Можно добавлять в конретное место. </w:t>
      </w:r>
    </w:p>
    <w:p w:rsidR="00D808B4" w:rsidRPr="00CD5BFD" w:rsidRDefault="00D808B4" w:rsidP="00E35418">
      <w:pPr>
        <w:rPr>
          <w:b/>
        </w:rPr>
      </w:pPr>
    </w:p>
    <w:p w:rsidR="00D808B4" w:rsidRPr="00CD5BFD" w:rsidRDefault="00D808B4" w:rsidP="00E35418">
      <w:pPr>
        <w:rPr>
          <w:b/>
        </w:rPr>
      </w:pPr>
    </w:p>
    <w:p w:rsidR="00D808B4" w:rsidRPr="00FD3CED" w:rsidRDefault="00D808B4" w:rsidP="00E35418">
      <w:pPr>
        <w:rPr>
          <w:b/>
        </w:rPr>
      </w:pPr>
      <w:r>
        <w:rPr>
          <w:b/>
        </w:rPr>
        <w:t>Объяснить причины</w:t>
      </w:r>
    </w:p>
    <w:p w:rsidR="00CD5BFD" w:rsidRPr="00FD3CED" w:rsidRDefault="00CD5BFD" w:rsidP="00E35418">
      <w:pPr>
        <w:rPr>
          <w:b/>
        </w:rPr>
      </w:pPr>
    </w:p>
    <w:p w:rsidR="00CD5BFD" w:rsidRPr="00FD3CED" w:rsidRDefault="00CD5BFD" w:rsidP="00900612">
      <w:pPr>
        <w:jc w:val="center"/>
        <w:rPr>
          <w:b/>
        </w:rPr>
      </w:pPr>
    </w:p>
    <w:p w:rsidR="00CD5BFD" w:rsidRPr="00FD3CED" w:rsidRDefault="00CD5BFD" w:rsidP="00900612">
      <w:pPr>
        <w:jc w:val="center"/>
        <w:rPr>
          <w:b/>
        </w:rPr>
      </w:pPr>
      <w:r w:rsidRPr="00CD5BFD">
        <w:rPr>
          <w:b/>
          <w:lang w:val="en-US"/>
        </w:rPr>
        <w:t>MAP</w:t>
      </w:r>
    </w:p>
    <w:p w:rsidR="00900612" w:rsidRDefault="00900612" w:rsidP="00900612">
      <w:pPr>
        <w:rPr>
          <w:b/>
          <w:lang w:val="en-US"/>
        </w:rPr>
      </w:pPr>
      <w:r>
        <w:rPr>
          <w:b/>
          <w:lang w:val="en-US"/>
        </w:rPr>
        <w:t>Hashmap</w:t>
      </w:r>
      <w:r w:rsidRPr="00900612">
        <w:rPr>
          <w:b/>
        </w:rPr>
        <w:t>:</w:t>
      </w:r>
      <w:r w:rsidRPr="00900612">
        <w:rPr>
          <w:b/>
        </w:rPr>
        <w:br/>
      </w:r>
      <w:r>
        <w:rPr>
          <w:b/>
        </w:rPr>
        <w:t xml:space="preserve">Бакеты, 16 штук по умолчанию.  Определение корзины: считаем хэшкод ключа % количество корзин. </w:t>
      </w:r>
      <w:r w:rsidR="00684B50">
        <w:rPr>
          <w:b/>
        </w:rPr>
        <w:t>Получили номер бакета. Сраниваем ключи. Кладем далее</w:t>
      </w:r>
      <w:r w:rsidR="006604C7">
        <w:rPr>
          <w:b/>
          <w:lang w:val="en-US"/>
        </w:rPr>
        <w:t>.</w:t>
      </w:r>
    </w:p>
    <w:p w:rsidR="006604C7" w:rsidRDefault="006604C7" w:rsidP="00900612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27A42C" wp14:editId="52D00F5B">
            <wp:extent cx="4715035" cy="34161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981" cy="341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C7" w:rsidRDefault="006604C7" w:rsidP="00900612">
      <w:pPr>
        <w:rPr>
          <w:b/>
          <w:lang w:val="en-US"/>
        </w:rPr>
      </w:pPr>
    </w:p>
    <w:p w:rsidR="006604C7" w:rsidRPr="008231DE" w:rsidRDefault="00E934F7" w:rsidP="00E934F7">
      <w:pPr>
        <w:jc w:val="center"/>
        <w:rPr>
          <w:b/>
          <w:lang w:val="en-US"/>
        </w:rPr>
      </w:pPr>
      <w:r>
        <w:rPr>
          <w:b/>
        </w:rPr>
        <w:t>Итераторы</w:t>
      </w:r>
    </w:p>
    <w:p w:rsidR="00E934F7" w:rsidRPr="008231DE" w:rsidRDefault="00E934F7" w:rsidP="00E934F7">
      <w:pPr>
        <w:rPr>
          <w:b/>
          <w:lang w:val="en-US"/>
        </w:rPr>
      </w:pPr>
      <w:r w:rsidRPr="008231DE">
        <w:rPr>
          <w:b/>
          <w:lang w:val="en-US"/>
        </w:rPr>
        <w:t xml:space="preserve">3 </w:t>
      </w:r>
      <w:r>
        <w:rPr>
          <w:b/>
        </w:rPr>
        <w:t>метода</w:t>
      </w:r>
      <w:r w:rsidRPr="008231DE">
        <w:rPr>
          <w:b/>
          <w:lang w:val="en-US"/>
        </w:rPr>
        <w:t xml:space="preserve">: </w:t>
      </w:r>
      <w:r>
        <w:rPr>
          <w:b/>
          <w:lang w:val="en-US"/>
        </w:rPr>
        <w:t>hasnext</w:t>
      </w:r>
      <w:r w:rsidRPr="008231DE">
        <w:rPr>
          <w:b/>
          <w:lang w:val="en-US"/>
        </w:rPr>
        <w:t>,</w:t>
      </w:r>
      <w:r>
        <w:rPr>
          <w:b/>
          <w:lang w:val="en-US"/>
        </w:rPr>
        <w:t>next</w:t>
      </w:r>
      <w:r w:rsidRPr="008231DE">
        <w:rPr>
          <w:b/>
          <w:lang w:val="en-US"/>
        </w:rPr>
        <w:t>,</w:t>
      </w:r>
    </w:p>
    <w:p w:rsidR="00913DA7" w:rsidRPr="008231DE" w:rsidRDefault="00913DA7" w:rsidP="00913DA7">
      <w:pPr>
        <w:jc w:val="center"/>
        <w:rPr>
          <w:b/>
          <w:lang w:val="en-US"/>
        </w:rPr>
      </w:pPr>
      <w:r>
        <w:rPr>
          <w:b/>
        </w:rPr>
        <w:t>Компаратор</w:t>
      </w:r>
    </w:p>
    <w:p w:rsidR="00913DA7" w:rsidRPr="008231DE" w:rsidRDefault="00EE343B" w:rsidP="00913DA7">
      <w:pPr>
        <w:rPr>
          <w:b/>
          <w:lang w:val="en-US"/>
        </w:rPr>
      </w:pPr>
      <w:r w:rsidRPr="008231DE">
        <w:rPr>
          <w:b/>
          <w:lang w:val="en-US"/>
        </w:rPr>
        <w:t xml:space="preserve">                     </w:t>
      </w:r>
    </w:p>
    <w:p w:rsidR="00EE343B" w:rsidRPr="008231DE" w:rsidRDefault="00EE343B" w:rsidP="00913DA7">
      <w:pPr>
        <w:rPr>
          <w:b/>
          <w:lang w:val="en-US"/>
        </w:rPr>
      </w:pPr>
    </w:p>
    <w:p w:rsidR="00EE343B" w:rsidRPr="008231DE" w:rsidRDefault="00EE343B" w:rsidP="00EE343B">
      <w:pPr>
        <w:jc w:val="center"/>
        <w:rPr>
          <w:b/>
          <w:lang w:val="en-US"/>
        </w:rPr>
      </w:pPr>
      <w:r w:rsidRPr="00EE343B">
        <w:rPr>
          <w:b/>
          <w:lang w:val="en-US"/>
        </w:rPr>
        <w:t>Generics</w:t>
      </w:r>
    </w:p>
    <w:p w:rsidR="00EE343B" w:rsidRDefault="00246B19" w:rsidP="00EE343B">
      <w:pPr>
        <w:rPr>
          <w:lang w:val="en-US"/>
        </w:rPr>
      </w:pPr>
      <w:r>
        <w:t>ДЗ</w:t>
      </w:r>
      <w:r w:rsidRPr="00FD3CED">
        <w:t xml:space="preserve">: 1) </w:t>
      </w:r>
      <w:r>
        <w:t>Построить</w:t>
      </w:r>
      <w:r w:rsidRPr="00FD3CED">
        <w:t xml:space="preserve"> </w:t>
      </w:r>
      <w:r>
        <w:t>иерархию</w:t>
      </w:r>
      <w:r w:rsidRPr="00FD3CED">
        <w:t xml:space="preserve"> </w:t>
      </w:r>
      <w:r>
        <w:t>с</w:t>
      </w:r>
      <w:r w:rsidRPr="00FD3CED">
        <w:t xml:space="preserve"> </w:t>
      </w:r>
      <w:r>
        <w:t>эплом</w:t>
      </w:r>
      <w:r w:rsidRPr="00FD3CED">
        <w:t xml:space="preserve">. </w:t>
      </w:r>
      <w:r>
        <w:rPr>
          <w:lang w:val="en-US"/>
        </w:rPr>
        <w:t>Fruit-&gt;Apple-&gt;GrannyApple</w:t>
      </w:r>
    </w:p>
    <w:p w:rsidR="00246B19" w:rsidRDefault="00246B19" w:rsidP="00EE34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-&gt;GreenApple</w:t>
      </w:r>
    </w:p>
    <w:p w:rsidR="00246B19" w:rsidRDefault="00246B19" w:rsidP="00EE34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-&gt;Orange;</w:t>
      </w:r>
    </w:p>
    <w:p w:rsidR="00246B19" w:rsidRPr="00FD3CED" w:rsidRDefault="00246B19" w:rsidP="00EE343B">
      <w:r>
        <w:rPr>
          <w:lang w:val="en-US"/>
        </w:rPr>
        <w:t>List</w:t>
      </w:r>
      <w:r w:rsidRPr="00FD3CED">
        <w:t>&lt;?</w:t>
      </w:r>
      <w:r>
        <w:rPr>
          <w:lang w:val="en-US"/>
        </w:rPr>
        <w:t>extends</w:t>
      </w:r>
      <w:r w:rsidRPr="00FD3CED">
        <w:t xml:space="preserve"> </w:t>
      </w:r>
      <w:r>
        <w:rPr>
          <w:lang w:val="en-US"/>
        </w:rPr>
        <w:t>Apple</w:t>
      </w:r>
      <w:r w:rsidRPr="00FD3CED">
        <w:t xml:space="preserve">&gt; </w:t>
      </w:r>
      <w:r>
        <w:t>что</w:t>
      </w:r>
      <w:r w:rsidRPr="00FD3CED">
        <w:t xml:space="preserve"> </w:t>
      </w:r>
      <w:r>
        <w:t>можем</w:t>
      </w:r>
      <w:r w:rsidRPr="00FD3CED">
        <w:t xml:space="preserve"> </w:t>
      </w:r>
      <w:r>
        <w:t>положить</w:t>
      </w:r>
      <w:r w:rsidRPr="00FD3CED">
        <w:t>.</w:t>
      </w:r>
    </w:p>
    <w:p w:rsidR="00246B19" w:rsidRPr="00FD3CED" w:rsidRDefault="00246B19" w:rsidP="00EE343B">
      <w:r>
        <w:rPr>
          <w:lang w:val="en-US"/>
        </w:rPr>
        <w:t>List</w:t>
      </w:r>
      <w:r w:rsidRPr="00246B19">
        <w:t>&lt;?</w:t>
      </w:r>
      <w:r>
        <w:rPr>
          <w:lang w:val="en-US"/>
        </w:rPr>
        <w:t>super</w:t>
      </w:r>
      <w:r w:rsidRPr="00246B19">
        <w:t xml:space="preserve"> </w:t>
      </w:r>
      <w:r>
        <w:rPr>
          <w:lang w:val="en-US"/>
        </w:rPr>
        <w:t>Apple</w:t>
      </w:r>
      <w:r w:rsidRPr="00246B19">
        <w:t>&gt;</w:t>
      </w:r>
      <w:r>
        <w:t xml:space="preserve"> что можем положить.</w:t>
      </w:r>
    </w:p>
    <w:p w:rsidR="00FD3CED" w:rsidRPr="00FD3CED" w:rsidRDefault="00FD3CED" w:rsidP="00EE343B"/>
    <w:p w:rsidR="00FD3CED" w:rsidRPr="008231DE" w:rsidRDefault="00FD3CED" w:rsidP="00EE343B"/>
    <w:p w:rsidR="00FD3CED" w:rsidRPr="008231DE" w:rsidRDefault="00FD3CED" w:rsidP="00EE343B"/>
    <w:p w:rsidR="00FD3CED" w:rsidRDefault="00FD3CED" w:rsidP="00FD3CED">
      <w:pPr>
        <w:jc w:val="center"/>
        <w:rPr>
          <w:sz w:val="96"/>
          <w:szCs w:val="96"/>
        </w:rPr>
      </w:pPr>
    </w:p>
    <w:p w:rsidR="00FD3CED" w:rsidRPr="008231DE" w:rsidRDefault="00FD3CED" w:rsidP="00FD3CED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</w:rPr>
        <w:lastRenderedPageBreak/>
        <w:t>Тестирование</w:t>
      </w:r>
    </w:p>
    <w:p w:rsidR="00FD3CED" w:rsidRDefault="004140CB" w:rsidP="00FD3C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Selenium, Junit;</w:t>
      </w:r>
    </w:p>
    <w:p w:rsidR="002819EA" w:rsidRDefault="002819EA" w:rsidP="00FD3C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driven Development;</w:t>
      </w:r>
    </w:p>
    <w:p w:rsidR="002819EA" w:rsidRPr="00CB5842" w:rsidRDefault="00E74387" w:rsidP="00FD3CED">
      <w:pPr>
        <w:rPr>
          <w:sz w:val="24"/>
          <w:szCs w:val="24"/>
        </w:rPr>
      </w:pPr>
      <w:r>
        <w:rPr>
          <w:sz w:val="24"/>
          <w:szCs w:val="24"/>
          <w:lang w:val="en-US"/>
        </w:rPr>
        <w:t>Mockito</w:t>
      </w:r>
      <w:r w:rsidRPr="00CB5842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Jenkins</w:t>
      </w:r>
    </w:p>
    <w:p w:rsidR="008231DE" w:rsidRPr="00CB5842" w:rsidRDefault="008231DE" w:rsidP="00FD3CED">
      <w:pPr>
        <w:rPr>
          <w:sz w:val="24"/>
          <w:szCs w:val="24"/>
        </w:rPr>
      </w:pPr>
    </w:p>
    <w:p w:rsidR="008231DE" w:rsidRDefault="008231DE" w:rsidP="008231DE">
      <w:pPr>
        <w:jc w:val="center"/>
        <w:rPr>
          <w:b/>
          <w:sz w:val="40"/>
          <w:szCs w:val="24"/>
        </w:rPr>
      </w:pPr>
      <w:r w:rsidRPr="008231DE">
        <w:rPr>
          <w:b/>
          <w:sz w:val="40"/>
          <w:szCs w:val="24"/>
        </w:rPr>
        <w:t>Рефлексия</w:t>
      </w:r>
    </w:p>
    <w:p w:rsidR="008231DE" w:rsidRDefault="008231DE" w:rsidP="008231DE">
      <w:pPr>
        <w:jc w:val="center"/>
        <w:rPr>
          <w:b/>
          <w:sz w:val="24"/>
          <w:szCs w:val="24"/>
        </w:rPr>
      </w:pPr>
    </w:p>
    <w:p w:rsidR="008231DE" w:rsidRPr="00CB5842" w:rsidRDefault="008231DE" w:rsidP="008231DE">
      <w:pPr>
        <w:rPr>
          <w:b/>
          <w:sz w:val="24"/>
          <w:szCs w:val="24"/>
        </w:rPr>
      </w:pPr>
    </w:p>
    <w:p w:rsidR="00F13CC3" w:rsidRPr="00CB5842" w:rsidRDefault="00F13CC3" w:rsidP="008231DE">
      <w:pPr>
        <w:rPr>
          <w:b/>
          <w:sz w:val="24"/>
          <w:szCs w:val="24"/>
        </w:rPr>
      </w:pPr>
    </w:p>
    <w:p w:rsidR="00F13CC3" w:rsidRPr="00EB0637" w:rsidRDefault="00F13CC3" w:rsidP="008231DE">
      <w:pPr>
        <w:rPr>
          <w:sz w:val="24"/>
          <w:szCs w:val="24"/>
        </w:rPr>
      </w:pPr>
      <w:r>
        <w:rPr>
          <w:sz w:val="24"/>
          <w:szCs w:val="24"/>
        </w:rPr>
        <w:t>Позволяет вытащить инфу о классе + методы и т.п</w:t>
      </w:r>
      <w:r w:rsidR="00EB0637">
        <w:rPr>
          <w:noProof/>
          <w:lang w:eastAsia="ru-RU"/>
        </w:rPr>
        <w:drawing>
          <wp:inline distT="0" distB="0" distL="0" distR="0" wp14:anchorId="06C75A50" wp14:editId="28E05CEC">
            <wp:extent cx="5295900" cy="1171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C3" w:rsidRPr="00EB0637" w:rsidRDefault="00F13CC3" w:rsidP="008231DE">
      <w:pPr>
        <w:rPr>
          <w:sz w:val="24"/>
          <w:szCs w:val="24"/>
        </w:rPr>
      </w:pPr>
    </w:p>
    <w:p w:rsidR="00F13CC3" w:rsidRDefault="00F13CC3" w:rsidP="008231DE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D23817F" wp14:editId="3A18EE29">
            <wp:extent cx="4962525" cy="600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C3" w:rsidRDefault="00F13CC3" w:rsidP="008231DE">
      <w:pPr>
        <w:rPr>
          <w:sz w:val="24"/>
          <w:szCs w:val="24"/>
          <w:lang w:val="en-US"/>
        </w:rPr>
      </w:pPr>
    </w:p>
    <w:p w:rsidR="00F13CC3" w:rsidRDefault="00F13CC3" w:rsidP="008231DE">
      <w:pPr>
        <w:rPr>
          <w:sz w:val="24"/>
          <w:szCs w:val="24"/>
          <w:lang w:val="en-US"/>
        </w:rPr>
      </w:pPr>
    </w:p>
    <w:p w:rsidR="00F13CC3" w:rsidRPr="00EB0637" w:rsidRDefault="00F13CC3" w:rsidP="008231DE">
      <w:pPr>
        <w:rPr>
          <w:sz w:val="24"/>
          <w:szCs w:val="24"/>
        </w:rPr>
      </w:pPr>
      <w:r>
        <w:rPr>
          <w:sz w:val="24"/>
          <w:szCs w:val="24"/>
          <w:lang w:val="en-US"/>
        </w:rPr>
        <w:t>getMethod</w:t>
      </w:r>
      <w:r w:rsidRPr="00EB0637">
        <w:rPr>
          <w:sz w:val="24"/>
          <w:szCs w:val="24"/>
        </w:rPr>
        <w:t xml:space="preserve">() – </w:t>
      </w:r>
      <w:r>
        <w:rPr>
          <w:sz w:val="24"/>
          <w:szCs w:val="24"/>
        </w:rPr>
        <w:t>паблик</w:t>
      </w:r>
      <w:r w:rsidRPr="00EB0637">
        <w:rPr>
          <w:sz w:val="24"/>
          <w:szCs w:val="24"/>
        </w:rPr>
        <w:t xml:space="preserve"> </w:t>
      </w:r>
      <w:r>
        <w:rPr>
          <w:sz w:val="24"/>
          <w:szCs w:val="24"/>
        </w:rPr>
        <w:t>методы</w:t>
      </w:r>
      <w:r w:rsidRPr="00EB0637">
        <w:rPr>
          <w:sz w:val="24"/>
          <w:szCs w:val="24"/>
        </w:rPr>
        <w:t xml:space="preserve"> + </w:t>
      </w:r>
      <w:r>
        <w:rPr>
          <w:sz w:val="24"/>
          <w:szCs w:val="24"/>
        </w:rPr>
        <w:t>наследование</w:t>
      </w:r>
      <w:r w:rsidRPr="00EB0637">
        <w:rPr>
          <w:sz w:val="24"/>
          <w:szCs w:val="24"/>
        </w:rPr>
        <w:t>.</w:t>
      </w:r>
    </w:p>
    <w:p w:rsidR="00F13CC3" w:rsidRDefault="00F13CC3" w:rsidP="008231DE">
      <w:pPr>
        <w:rPr>
          <w:sz w:val="24"/>
          <w:szCs w:val="24"/>
        </w:rPr>
      </w:pPr>
      <w:r>
        <w:rPr>
          <w:sz w:val="24"/>
          <w:szCs w:val="24"/>
          <w:lang w:val="en-US"/>
        </w:rPr>
        <w:t>getDeclaredMethod</w:t>
      </w:r>
      <w:r w:rsidRPr="00F13CC3">
        <w:rPr>
          <w:sz w:val="24"/>
          <w:szCs w:val="24"/>
        </w:rPr>
        <w:t xml:space="preserve">() – </w:t>
      </w:r>
      <w:r>
        <w:rPr>
          <w:sz w:val="24"/>
          <w:szCs w:val="24"/>
        </w:rPr>
        <w:t>все методы без наследования</w:t>
      </w:r>
    </w:p>
    <w:p w:rsidR="00680FC4" w:rsidRPr="00EB0637" w:rsidRDefault="00680FC4" w:rsidP="008231DE">
      <w:pPr>
        <w:rPr>
          <w:sz w:val="24"/>
          <w:szCs w:val="24"/>
        </w:rPr>
      </w:pPr>
    </w:p>
    <w:p w:rsidR="00680FC4" w:rsidRPr="00680FC4" w:rsidRDefault="00680FC4" w:rsidP="008231DE">
      <w:pPr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E2445D" wp14:editId="17B6F5E5">
            <wp:extent cx="5940425" cy="3107856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C4" w:rsidRDefault="00680FC4" w:rsidP="008231DE">
      <w:pPr>
        <w:jc w:val="center"/>
        <w:rPr>
          <w:b/>
          <w:sz w:val="24"/>
          <w:szCs w:val="24"/>
          <w:lang w:val="en-US"/>
        </w:rPr>
      </w:pPr>
    </w:p>
    <w:p w:rsidR="008231DE" w:rsidRPr="00DC5830" w:rsidRDefault="008231DE" w:rsidP="008231DE">
      <w:pPr>
        <w:jc w:val="center"/>
        <w:rPr>
          <w:b/>
          <w:sz w:val="24"/>
          <w:szCs w:val="24"/>
          <w:lang w:val="en-US"/>
        </w:rPr>
      </w:pPr>
      <w:r w:rsidRPr="008231DE">
        <w:rPr>
          <w:b/>
          <w:sz w:val="24"/>
          <w:szCs w:val="24"/>
        </w:rPr>
        <w:t>Аннотации</w:t>
      </w:r>
    </w:p>
    <w:p w:rsidR="002819EA" w:rsidRPr="00B85489" w:rsidRDefault="00B85489" w:rsidP="00FD3C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CLASS RUNTIME</w:t>
      </w:r>
    </w:p>
    <w:p w:rsidR="00FD3CED" w:rsidRPr="00DC5830" w:rsidRDefault="00FD3CED" w:rsidP="00FD3CED">
      <w:pPr>
        <w:rPr>
          <w:sz w:val="24"/>
          <w:szCs w:val="24"/>
          <w:lang w:val="en-US"/>
        </w:rPr>
      </w:pPr>
    </w:p>
    <w:p w:rsidR="00FD3CED" w:rsidRPr="00CB5842" w:rsidRDefault="00FD3CED" w:rsidP="00FD3CED">
      <w:pPr>
        <w:rPr>
          <w:sz w:val="24"/>
          <w:szCs w:val="24"/>
          <w:lang w:val="en-US"/>
        </w:rPr>
      </w:pPr>
    </w:p>
    <w:p w:rsidR="00FD3CED" w:rsidRPr="00CB5842" w:rsidRDefault="00CB5842" w:rsidP="00CB5842">
      <w:pPr>
        <w:jc w:val="center"/>
        <w:rPr>
          <w:b/>
          <w:sz w:val="40"/>
          <w:szCs w:val="24"/>
          <w:lang w:val="en-US"/>
        </w:rPr>
      </w:pPr>
      <w:r w:rsidRPr="00CB5842">
        <w:rPr>
          <w:b/>
          <w:sz w:val="40"/>
          <w:szCs w:val="24"/>
          <w:lang w:val="en-US"/>
        </w:rPr>
        <w:t>SECURITY</w:t>
      </w:r>
    </w:p>
    <w:p w:rsidR="00FD3CED" w:rsidRDefault="007934D6" w:rsidP="00FD3C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Opensource project OWASP</w:t>
      </w:r>
    </w:p>
    <w:p w:rsidR="00DC5830" w:rsidRDefault="00DC5830" w:rsidP="00FD3CED">
      <w:pPr>
        <w:rPr>
          <w:sz w:val="24"/>
          <w:szCs w:val="24"/>
          <w:lang w:val="en-US"/>
        </w:rPr>
      </w:pPr>
    </w:p>
    <w:p w:rsidR="00DC5830" w:rsidRDefault="00DC5830" w:rsidP="00FD3CED">
      <w:pPr>
        <w:rPr>
          <w:sz w:val="24"/>
          <w:szCs w:val="24"/>
          <w:lang w:val="en-US"/>
        </w:rPr>
      </w:pPr>
    </w:p>
    <w:p w:rsidR="00DC5830" w:rsidRDefault="00DC5830" w:rsidP="00DC5830">
      <w:pPr>
        <w:jc w:val="center"/>
        <w:rPr>
          <w:b/>
          <w:sz w:val="36"/>
          <w:szCs w:val="24"/>
        </w:rPr>
      </w:pPr>
      <w:r w:rsidRPr="00DC5830">
        <w:rPr>
          <w:b/>
          <w:sz w:val="36"/>
          <w:szCs w:val="24"/>
        </w:rPr>
        <w:t>Многопоточность</w:t>
      </w:r>
    </w:p>
    <w:p w:rsidR="00DC5830" w:rsidRPr="003C2138" w:rsidRDefault="003C2138" w:rsidP="00DC5830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Synchronized</w:t>
      </w:r>
    </w:p>
    <w:p w:rsidR="003C2138" w:rsidRPr="00134536" w:rsidRDefault="003C2138" w:rsidP="00DC5830">
      <w:pPr>
        <w:rPr>
          <w:b/>
          <w:sz w:val="24"/>
          <w:szCs w:val="24"/>
        </w:rPr>
      </w:pPr>
      <w:r>
        <w:rPr>
          <w:b/>
          <w:sz w:val="24"/>
          <w:szCs w:val="24"/>
        </w:rPr>
        <w:t>Можно обозначить метод, можно кусок кода</w:t>
      </w:r>
    </w:p>
    <w:p w:rsidR="003C2138" w:rsidRPr="00134536" w:rsidRDefault="003C2138" w:rsidP="00DC5830">
      <w:pPr>
        <w:rPr>
          <w:b/>
          <w:sz w:val="24"/>
          <w:szCs w:val="24"/>
        </w:rPr>
      </w:pPr>
    </w:p>
    <w:p w:rsidR="003C2138" w:rsidRDefault="003C2138" w:rsidP="00DC5830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5E4145" wp14:editId="3BB1C65D">
            <wp:extent cx="3552825" cy="4076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38" w:rsidRDefault="003C2138" w:rsidP="00DC5830">
      <w:pPr>
        <w:rPr>
          <w:b/>
          <w:sz w:val="24"/>
          <w:szCs w:val="24"/>
          <w:lang w:val="en-US"/>
        </w:rPr>
      </w:pPr>
    </w:p>
    <w:p w:rsidR="003C2138" w:rsidRDefault="003C2138" w:rsidP="00DC5830">
      <w:pPr>
        <w:rPr>
          <w:b/>
          <w:sz w:val="24"/>
          <w:szCs w:val="24"/>
          <w:lang w:val="en-US"/>
        </w:rPr>
      </w:pPr>
    </w:p>
    <w:p w:rsidR="003C2138" w:rsidRDefault="003C2138" w:rsidP="00DC5830">
      <w:pPr>
        <w:rPr>
          <w:b/>
          <w:sz w:val="24"/>
          <w:szCs w:val="24"/>
        </w:rPr>
      </w:pPr>
      <w:r w:rsidRPr="003C2138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RUN</w:t>
      </w:r>
      <w:r w:rsidRPr="003C2138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не создает новый поток, </w:t>
      </w:r>
      <w:r w:rsidRPr="003C2138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START</w:t>
      </w:r>
      <w:r w:rsidRPr="003C21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создает.</w:t>
      </w:r>
    </w:p>
    <w:p w:rsidR="003C2138" w:rsidRPr="00134536" w:rsidRDefault="003C2138" w:rsidP="00DC5830">
      <w:pPr>
        <w:rPr>
          <w:b/>
          <w:sz w:val="24"/>
          <w:szCs w:val="24"/>
        </w:rPr>
      </w:pPr>
    </w:p>
    <w:p w:rsidR="007C4071" w:rsidRPr="00134536" w:rsidRDefault="007C4071" w:rsidP="00DC5830">
      <w:pPr>
        <w:rPr>
          <w:b/>
          <w:sz w:val="24"/>
          <w:szCs w:val="24"/>
        </w:rPr>
      </w:pPr>
    </w:p>
    <w:p w:rsidR="007C4071" w:rsidRDefault="007C4071" w:rsidP="00DC5830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8C6CE8D" wp14:editId="245D76D7">
            <wp:extent cx="5940425" cy="2050854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71" w:rsidRDefault="007C4071" w:rsidP="00DC5830">
      <w:pPr>
        <w:rPr>
          <w:b/>
          <w:sz w:val="24"/>
          <w:szCs w:val="24"/>
          <w:lang w:val="en-US"/>
        </w:rPr>
      </w:pPr>
    </w:p>
    <w:p w:rsidR="007C4071" w:rsidRDefault="007C4071" w:rsidP="00DC5830">
      <w:pPr>
        <w:rPr>
          <w:b/>
          <w:sz w:val="24"/>
          <w:szCs w:val="24"/>
          <w:lang w:val="en-US"/>
        </w:rPr>
      </w:pPr>
    </w:p>
    <w:p w:rsidR="007C4071" w:rsidRDefault="007C4071" w:rsidP="00DC5830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762BD8" wp14:editId="77D6DA54">
            <wp:extent cx="5940425" cy="375775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71" w:rsidRDefault="007C4071" w:rsidP="00DC5830">
      <w:pPr>
        <w:rPr>
          <w:b/>
          <w:sz w:val="24"/>
          <w:szCs w:val="24"/>
          <w:lang w:val="en-US"/>
        </w:rPr>
      </w:pPr>
    </w:p>
    <w:p w:rsidR="007C4071" w:rsidRDefault="007C4071" w:rsidP="00DC5830">
      <w:pPr>
        <w:rPr>
          <w:b/>
          <w:sz w:val="24"/>
          <w:szCs w:val="24"/>
          <w:lang w:val="en-US"/>
        </w:rPr>
      </w:pPr>
    </w:p>
    <w:p w:rsidR="007C4071" w:rsidRDefault="007C4071" w:rsidP="00DC5830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F1C20B0" wp14:editId="4D46D112">
            <wp:extent cx="5940425" cy="3078426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56" w:rsidRDefault="00CF2156" w:rsidP="00DC5830">
      <w:pPr>
        <w:rPr>
          <w:b/>
          <w:sz w:val="24"/>
          <w:szCs w:val="24"/>
          <w:lang w:val="en-US"/>
        </w:rPr>
      </w:pPr>
    </w:p>
    <w:p w:rsidR="00CF2156" w:rsidRDefault="00CF2156" w:rsidP="00DC583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Exchanger</w:t>
      </w:r>
    </w:p>
    <w:p w:rsidR="00134536" w:rsidRDefault="00134536" w:rsidP="00DC5830">
      <w:pPr>
        <w:rPr>
          <w:b/>
          <w:sz w:val="24"/>
          <w:szCs w:val="24"/>
          <w:lang w:val="en-US"/>
        </w:rPr>
      </w:pPr>
    </w:p>
    <w:p w:rsidR="00134536" w:rsidRDefault="00134536" w:rsidP="00DC5830">
      <w:pPr>
        <w:rPr>
          <w:b/>
          <w:sz w:val="24"/>
          <w:szCs w:val="24"/>
          <w:lang w:val="en-US"/>
        </w:rPr>
      </w:pPr>
    </w:p>
    <w:p w:rsidR="00134536" w:rsidRDefault="00134536" w:rsidP="00DC5830">
      <w:pPr>
        <w:rPr>
          <w:b/>
          <w:sz w:val="24"/>
          <w:szCs w:val="24"/>
          <w:lang w:val="en-US"/>
        </w:rPr>
      </w:pPr>
    </w:p>
    <w:p w:rsidR="00134536" w:rsidRDefault="00134536" w:rsidP="00DC583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Collections.syncronized:</w:t>
      </w:r>
    </w:p>
    <w:p w:rsidR="00134536" w:rsidRDefault="00134536" w:rsidP="00DC5830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2D9BAFC" wp14:editId="0D1C03B6">
            <wp:extent cx="5940425" cy="3654137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36" w:rsidRDefault="00134536" w:rsidP="00DC5830">
      <w:pPr>
        <w:rPr>
          <w:b/>
          <w:sz w:val="24"/>
          <w:szCs w:val="24"/>
          <w:lang w:val="en-US"/>
        </w:rPr>
      </w:pPr>
    </w:p>
    <w:p w:rsidR="00134536" w:rsidRDefault="00134536" w:rsidP="00DC583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Executors:</w:t>
      </w:r>
    </w:p>
    <w:p w:rsidR="00134536" w:rsidRDefault="00134536" w:rsidP="00DC583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CachedTHreadPool</w:t>
      </w:r>
    </w:p>
    <w:p w:rsidR="00134536" w:rsidRDefault="00134536" w:rsidP="00DC583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FixedThreadPool</w:t>
      </w:r>
    </w:p>
    <w:p w:rsidR="00134536" w:rsidRDefault="00134536" w:rsidP="00DC583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SingleThreadPool</w:t>
      </w:r>
    </w:p>
    <w:p w:rsidR="00134536" w:rsidRDefault="00134536" w:rsidP="00DC5830">
      <w:pPr>
        <w:rPr>
          <w:b/>
          <w:sz w:val="24"/>
          <w:szCs w:val="24"/>
          <w:lang w:val="en-US"/>
        </w:rPr>
      </w:pPr>
    </w:p>
    <w:p w:rsidR="00134536" w:rsidRDefault="00C61CC0" w:rsidP="00C61CC0">
      <w:pPr>
        <w:jc w:val="center"/>
        <w:rPr>
          <w:b/>
          <w:sz w:val="24"/>
          <w:szCs w:val="24"/>
          <w:lang w:val="en-US"/>
        </w:rPr>
      </w:pPr>
      <w:r w:rsidRPr="00C61CC0">
        <w:rPr>
          <w:b/>
          <w:sz w:val="24"/>
          <w:szCs w:val="24"/>
          <w:lang w:val="en-US"/>
        </w:rPr>
        <w:t>Compare and Swap</w:t>
      </w:r>
    </w:p>
    <w:p w:rsidR="00C61CC0" w:rsidRDefault="00C61CC0" w:rsidP="00C61CC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Cas(previous, new Val){ </w:t>
      </w:r>
    </w:p>
    <w:p w:rsidR="00C61CC0" w:rsidRDefault="00C61CC0" w:rsidP="00C61CC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while (current!=prev){</w:t>
      </w:r>
    </w:p>
    <w:p w:rsidR="00C61CC0" w:rsidRDefault="00C61CC0" w:rsidP="00C61CC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prev =current}</w:t>
      </w:r>
    </w:p>
    <w:p w:rsidR="00C61CC0" w:rsidRDefault="00C61CC0" w:rsidP="00C61CC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current = new</w:t>
      </w:r>
    </w:p>
    <w:p w:rsidR="00C61CC0" w:rsidRDefault="00C61CC0" w:rsidP="00C61CC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}</w:t>
      </w:r>
    </w:p>
    <w:p w:rsidR="00C61CC0" w:rsidRDefault="00C61CC0" w:rsidP="00C61CC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Это реализованно в </w:t>
      </w:r>
      <w:r>
        <w:rPr>
          <w:b/>
          <w:sz w:val="24"/>
          <w:szCs w:val="24"/>
          <w:lang w:val="en-US"/>
        </w:rPr>
        <w:t>Atomic</w:t>
      </w:r>
    </w:p>
    <w:p w:rsidR="00C61CC0" w:rsidRDefault="00C61CC0" w:rsidP="00C61CC0">
      <w:pPr>
        <w:rPr>
          <w:b/>
          <w:sz w:val="24"/>
          <w:szCs w:val="24"/>
          <w:lang w:val="en-US"/>
        </w:rPr>
      </w:pPr>
    </w:p>
    <w:p w:rsidR="00C61CC0" w:rsidRDefault="00C61CC0" w:rsidP="00C61CC0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333E08" wp14:editId="1B4A92C4">
            <wp:extent cx="5940425" cy="38736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C0" w:rsidRDefault="00C61CC0" w:rsidP="00C61CC0">
      <w:pPr>
        <w:rPr>
          <w:b/>
          <w:sz w:val="24"/>
          <w:szCs w:val="24"/>
          <w:lang w:val="en-US"/>
        </w:rPr>
      </w:pPr>
    </w:p>
    <w:p w:rsidR="00C61CC0" w:rsidRDefault="00C61CC0" w:rsidP="00C61CC0">
      <w:pPr>
        <w:rPr>
          <w:b/>
          <w:sz w:val="24"/>
          <w:szCs w:val="24"/>
          <w:lang w:val="en-US"/>
        </w:rPr>
      </w:pPr>
    </w:p>
    <w:p w:rsidR="00C61CC0" w:rsidRPr="00C61CC0" w:rsidRDefault="00C61CC0" w:rsidP="00C61CC0">
      <w:pPr>
        <w:jc w:val="center"/>
        <w:rPr>
          <w:b/>
          <w:sz w:val="36"/>
          <w:szCs w:val="24"/>
          <w:lang w:val="en-US"/>
        </w:rPr>
      </w:pPr>
      <w:r w:rsidRPr="00C61CC0">
        <w:rPr>
          <w:b/>
          <w:sz w:val="36"/>
          <w:szCs w:val="24"/>
          <w:lang w:val="en-US"/>
        </w:rPr>
        <w:t>Collections</w:t>
      </w:r>
      <w:r>
        <w:rPr>
          <w:b/>
          <w:sz w:val="36"/>
          <w:szCs w:val="24"/>
          <w:lang w:val="en-US"/>
        </w:rPr>
        <w:t xml:space="preserve"> </w:t>
      </w:r>
      <w:r>
        <w:rPr>
          <w:b/>
          <w:sz w:val="36"/>
          <w:szCs w:val="24"/>
        </w:rPr>
        <w:t>в</w:t>
      </w:r>
      <w:r w:rsidRPr="00C61CC0">
        <w:rPr>
          <w:b/>
          <w:sz w:val="36"/>
          <w:szCs w:val="24"/>
          <w:lang w:val="en-US"/>
        </w:rPr>
        <w:t xml:space="preserve"> </w:t>
      </w:r>
      <w:r>
        <w:rPr>
          <w:b/>
          <w:sz w:val="36"/>
          <w:szCs w:val="24"/>
        </w:rPr>
        <w:t>многопоточности</w:t>
      </w:r>
    </w:p>
    <w:p w:rsidR="00C61CC0" w:rsidRDefault="00C61CC0" w:rsidP="00C61CC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ConcurrentMap:</w:t>
      </w:r>
    </w:p>
    <w:p w:rsidR="00C61CC0" w:rsidRDefault="00C61CC0" w:rsidP="00C61CC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putIfAbsent; replace;remove;</w:t>
      </w:r>
    </w:p>
    <w:p w:rsidR="008769DC" w:rsidRDefault="008769DC" w:rsidP="00C61CC0">
      <w:pPr>
        <w:rPr>
          <w:b/>
          <w:sz w:val="24"/>
          <w:szCs w:val="24"/>
          <w:lang w:val="en-US"/>
        </w:rPr>
      </w:pPr>
    </w:p>
    <w:p w:rsidR="00C61CC0" w:rsidRDefault="008769DC" w:rsidP="00C61CC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CopyONWrite </w:t>
      </w:r>
      <w:r>
        <w:rPr>
          <w:b/>
          <w:sz w:val="24"/>
          <w:szCs w:val="24"/>
        </w:rPr>
        <w:t xml:space="preserve">снованы на </w:t>
      </w:r>
      <w:r>
        <w:rPr>
          <w:b/>
          <w:sz w:val="24"/>
          <w:szCs w:val="24"/>
          <w:lang w:val="en-US"/>
        </w:rPr>
        <w:t>cas;</w:t>
      </w:r>
    </w:p>
    <w:p w:rsidR="008769DC" w:rsidRDefault="008769DC" w:rsidP="00C61CC0">
      <w:pPr>
        <w:rPr>
          <w:b/>
          <w:sz w:val="24"/>
          <w:szCs w:val="24"/>
          <w:lang w:val="en-US"/>
        </w:rPr>
      </w:pPr>
    </w:p>
    <w:p w:rsidR="008769DC" w:rsidRDefault="008769DC" w:rsidP="008769DC">
      <w:pPr>
        <w:jc w:val="center"/>
        <w:rPr>
          <w:b/>
          <w:sz w:val="36"/>
          <w:szCs w:val="24"/>
          <w:lang w:val="en-US"/>
        </w:rPr>
      </w:pPr>
      <w:r>
        <w:rPr>
          <w:b/>
          <w:sz w:val="36"/>
          <w:szCs w:val="24"/>
          <w:lang w:val="en-US"/>
        </w:rPr>
        <w:t>Input/Output Stream,Serialization</w:t>
      </w:r>
      <w:r w:rsidR="002C048B">
        <w:rPr>
          <w:b/>
          <w:sz w:val="36"/>
          <w:szCs w:val="24"/>
          <w:lang w:val="en-US"/>
        </w:rPr>
        <w:t>,Files;</w:t>
      </w:r>
    </w:p>
    <w:p w:rsidR="002C048B" w:rsidRDefault="00AB52D6" w:rsidP="002C048B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B84902" wp14:editId="68288CC0">
            <wp:extent cx="5940425" cy="23132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65" w:rsidRDefault="00390965" w:rsidP="002C048B">
      <w:pPr>
        <w:rPr>
          <w:b/>
          <w:sz w:val="24"/>
          <w:szCs w:val="24"/>
          <w:lang w:val="en-US"/>
        </w:rPr>
      </w:pPr>
    </w:p>
    <w:p w:rsidR="00390965" w:rsidRDefault="00390965" w:rsidP="002C048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Serialization</w:t>
      </w:r>
    </w:p>
    <w:p w:rsidR="00390965" w:rsidRPr="00390965" w:rsidRDefault="00390965" w:rsidP="00390965">
      <w:pPr>
        <w:pStyle w:val="a3"/>
        <w:numPr>
          <w:ilvl w:val="0"/>
          <w:numId w:val="6"/>
        </w:numPr>
        <w:rPr>
          <w:b/>
          <w:sz w:val="24"/>
          <w:szCs w:val="24"/>
          <w:lang w:val="en-US"/>
        </w:rPr>
      </w:pPr>
      <w:r w:rsidRPr="00390965">
        <w:rPr>
          <w:b/>
          <w:sz w:val="24"/>
          <w:szCs w:val="24"/>
          <w:lang w:val="en-US"/>
        </w:rPr>
        <w:t>Serializable</w:t>
      </w:r>
      <w:r>
        <w:rPr>
          <w:b/>
          <w:sz w:val="24"/>
          <w:szCs w:val="24"/>
          <w:lang w:val="en-US"/>
        </w:rPr>
        <w:t xml:space="preserve"> – </w:t>
      </w:r>
      <w:r>
        <w:rPr>
          <w:b/>
          <w:sz w:val="24"/>
          <w:szCs w:val="24"/>
        </w:rPr>
        <w:t>интерфейс</w:t>
      </w:r>
      <w:r w:rsidRPr="00390965">
        <w:rPr>
          <w:b/>
          <w:sz w:val="24"/>
          <w:szCs w:val="24"/>
          <w:lang w:val="en-US"/>
        </w:rPr>
        <w:t xml:space="preserve">. </w:t>
      </w:r>
      <w:r>
        <w:rPr>
          <w:b/>
          <w:sz w:val="24"/>
          <w:szCs w:val="24"/>
        </w:rPr>
        <w:t>Реализация</w:t>
      </w:r>
      <w:r w:rsidRPr="0039096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методов</w:t>
      </w:r>
      <w:r w:rsidRPr="0039096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writeObject, readObject;</w:t>
      </w:r>
    </w:p>
    <w:p w:rsidR="00390965" w:rsidRDefault="00390965" w:rsidP="00390965">
      <w:pPr>
        <w:pStyle w:val="a3"/>
        <w:numPr>
          <w:ilvl w:val="0"/>
          <w:numId w:val="6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Интерфейс </w:t>
      </w:r>
      <w:r>
        <w:rPr>
          <w:b/>
          <w:sz w:val="24"/>
          <w:szCs w:val="24"/>
          <w:lang w:val="en-US"/>
        </w:rPr>
        <w:t>Externalizable</w:t>
      </w:r>
    </w:p>
    <w:p w:rsidR="00390965" w:rsidRDefault="00390965" w:rsidP="00390965">
      <w:pPr>
        <w:rPr>
          <w:b/>
          <w:sz w:val="24"/>
          <w:szCs w:val="24"/>
          <w:lang w:val="en-US"/>
        </w:rPr>
      </w:pPr>
    </w:p>
    <w:p w:rsidR="00390965" w:rsidRPr="00390965" w:rsidRDefault="00390965" w:rsidP="00390965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ДЗ: на флешке.</w:t>
      </w:r>
      <w:bookmarkStart w:id="1" w:name="_GoBack"/>
      <w:bookmarkEnd w:id="1"/>
    </w:p>
    <w:sectPr w:rsidR="00390965" w:rsidRPr="00390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778E"/>
    <w:multiLevelType w:val="hybridMultilevel"/>
    <w:tmpl w:val="5A70F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607FD"/>
    <w:multiLevelType w:val="hybridMultilevel"/>
    <w:tmpl w:val="897AA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E36F3"/>
    <w:multiLevelType w:val="hybridMultilevel"/>
    <w:tmpl w:val="8A4CF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B0F55"/>
    <w:multiLevelType w:val="hybridMultilevel"/>
    <w:tmpl w:val="77661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F6C32"/>
    <w:multiLevelType w:val="hybridMultilevel"/>
    <w:tmpl w:val="8D3A5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5519C"/>
    <w:multiLevelType w:val="hybridMultilevel"/>
    <w:tmpl w:val="22DA85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24D"/>
    <w:rsid w:val="000124C6"/>
    <w:rsid w:val="000345A1"/>
    <w:rsid w:val="00037276"/>
    <w:rsid w:val="000F29BD"/>
    <w:rsid w:val="00134536"/>
    <w:rsid w:val="00164C0A"/>
    <w:rsid w:val="001904B8"/>
    <w:rsid w:val="001F0C96"/>
    <w:rsid w:val="00226C63"/>
    <w:rsid w:val="00246B19"/>
    <w:rsid w:val="002819EA"/>
    <w:rsid w:val="002C048B"/>
    <w:rsid w:val="002E5E64"/>
    <w:rsid w:val="00342D18"/>
    <w:rsid w:val="00352225"/>
    <w:rsid w:val="00354AED"/>
    <w:rsid w:val="003901AA"/>
    <w:rsid w:val="00390965"/>
    <w:rsid w:val="003C2138"/>
    <w:rsid w:val="003F14B0"/>
    <w:rsid w:val="003F463A"/>
    <w:rsid w:val="004140CB"/>
    <w:rsid w:val="00417433"/>
    <w:rsid w:val="00462399"/>
    <w:rsid w:val="00490D5B"/>
    <w:rsid w:val="004A648A"/>
    <w:rsid w:val="004F379D"/>
    <w:rsid w:val="005122E6"/>
    <w:rsid w:val="005854B7"/>
    <w:rsid w:val="005C2B0C"/>
    <w:rsid w:val="006604C7"/>
    <w:rsid w:val="00680FC4"/>
    <w:rsid w:val="00684B50"/>
    <w:rsid w:val="00700D01"/>
    <w:rsid w:val="0073443F"/>
    <w:rsid w:val="007934D6"/>
    <w:rsid w:val="007C4071"/>
    <w:rsid w:val="007D4DE5"/>
    <w:rsid w:val="007D5184"/>
    <w:rsid w:val="008231DE"/>
    <w:rsid w:val="00852F46"/>
    <w:rsid w:val="008769DC"/>
    <w:rsid w:val="008F117C"/>
    <w:rsid w:val="00900612"/>
    <w:rsid w:val="009037F0"/>
    <w:rsid w:val="00913DA7"/>
    <w:rsid w:val="00961EC6"/>
    <w:rsid w:val="009905E9"/>
    <w:rsid w:val="00991E7B"/>
    <w:rsid w:val="00A050F9"/>
    <w:rsid w:val="00A07690"/>
    <w:rsid w:val="00A42C33"/>
    <w:rsid w:val="00AB52D6"/>
    <w:rsid w:val="00AF624D"/>
    <w:rsid w:val="00B3366E"/>
    <w:rsid w:val="00B45250"/>
    <w:rsid w:val="00B85489"/>
    <w:rsid w:val="00C61CC0"/>
    <w:rsid w:val="00CA5E99"/>
    <w:rsid w:val="00CB5842"/>
    <w:rsid w:val="00CD5BFD"/>
    <w:rsid w:val="00CF2156"/>
    <w:rsid w:val="00D049F6"/>
    <w:rsid w:val="00D234B7"/>
    <w:rsid w:val="00D63BC2"/>
    <w:rsid w:val="00D76CD2"/>
    <w:rsid w:val="00D808B4"/>
    <w:rsid w:val="00DC5830"/>
    <w:rsid w:val="00E07F1E"/>
    <w:rsid w:val="00E23C2F"/>
    <w:rsid w:val="00E35418"/>
    <w:rsid w:val="00E620E3"/>
    <w:rsid w:val="00E74387"/>
    <w:rsid w:val="00E934F7"/>
    <w:rsid w:val="00EB0637"/>
    <w:rsid w:val="00EB2841"/>
    <w:rsid w:val="00EE343B"/>
    <w:rsid w:val="00F13CC3"/>
    <w:rsid w:val="00FB1710"/>
    <w:rsid w:val="00FD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C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42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C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42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13781</TotalTime>
  <Pages>1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2018-10-17T14:22:00Z</dcterms:created>
  <dcterms:modified xsi:type="dcterms:W3CDTF">2018-11-30T15:33:00Z</dcterms:modified>
</cp:coreProperties>
</file>